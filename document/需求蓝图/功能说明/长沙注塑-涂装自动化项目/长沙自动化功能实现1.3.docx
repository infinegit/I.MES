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4B" w:rsidRDefault="0006624B" w:rsidP="0006624B">
      <w:pPr>
        <w:pStyle w:val="1"/>
        <w:numPr>
          <w:ilvl w:val="0"/>
          <w:numId w:val="3"/>
        </w:numPr>
      </w:pPr>
      <w:r>
        <w:rPr>
          <w:rFonts w:hint="eastAsia"/>
        </w:rPr>
        <w:t>注塑下线</w:t>
      </w:r>
    </w:p>
    <w:p w:rsidR="0006624B" w:rsidRDefault="0006624B" w:rsidP="0006624B">
      <w:pPr>
        <w:pStyle w:val="11"/>
        <w:keepNext/>
        <w:keepLines/>
        <w:numPr>
          <w:ilvl w:val="0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  <w:bookmarkStart w:id="0" w:name="_Toc431294196"/>
      <w:bookmarkStart w:id="1" w:name="_Toc434656828"/>
      <w:bookmarkStart w:id="2" w:name="_Toc435596882"/>
      <w:bookmarkStart w:id="3" w:name="_Toc435606189"/>
      <w:bookmarkStart w:id="4" w:name="_Toc439136010"/>
      <w:bookmarkStart w:id="5" w:name="_Toc441060150"/>
      <w:bookmarkStart w:id="6" w:name="_Toc440529810"/>
      <w:bookmarkStart w:id="7" w:name="_Toc440531255"/>
      <w:bookmarkStart w:id="8" w:name="_Toc441062445"/>
      <w:bookmarkStart w:id="9" w:name="_Toc441063659"/>
      <w:bookmarkStart w:id="10" w:name="_Toc441154451"/>
      <w:bookmarkStart w:id="11" w:name="_Toc442259683"/>
      <w:bookmarkStart w:id="12" w:name="_Toc442361868"/>
      <w:bookmarkStart w:id="13" w:name="_Toc442263827"/>
      <w:bookmarkStart w:id="14" w:name="_Toc477013348"/>
      <w:bookmarkStart w:id="15" w:name="_Toc47701380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6624B" w:rsidRDefault="0006624B" w:rsidP="0006624B">
      <w:pPr>
        <w:pStyle w:val="11"/>
        <w:keepNext/>
        <w:keepLines/>
        <w:numPr>
          <w:ilvl w:val="1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  <w:bookmarkStart w:id="16" w:name="_Toc440531256"/>
      <w:bookmarkStart w:id="17" w:name="_Toc477013801"/>
      <w:bookmarkStart w:id="18" w:name="_Toc440529811"/>
      <w:bookmarkStart w:id="19" w:name="_Toc441063660"/>
      <w:bookmarkStart w:id="20" w:name="_Toc442361869"/>
      <w:bookmarkStart w:id="21" w:name="_Toc441060151"/>
      <w:bookmarkStart w:id="22" w:name="_Toc442259684"/>
      <w:bookmarkStart w:id="23" w:name="_Toc439136011"/>
      <w:bookmarkStart w:id="24" w:name="_Toc442263828"/>
      <w:bookmarkStart w:id="25" w:name="_Toc441154452"/>
      <w:bookmarkStart w:id="26" w:name="_Toc441062446"/>
      <w:bookmarkStart w:id="27" w:name="_Toc47701334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6624B" w:rsidRPr="009129BB" w:rsidRDefault="0006624B" w:rsidP="0006624B">
      <w:pPr>
        <w:pStyle w:val="2"/>
        <w:ind w:firstLine="0"/>
        <w:rPr>
          <w:rStyle w:val="a9"/>
        </w:rPr>
      </w:pPr>
      <w:r w:rsidRPr="009129BB">
        <w:rPr>
          <w:rStyle w:val="a9"/>
          <w:rFonts w:hint="eastAsia"/>
        </w:rPr>
        <w:t>注塑计划维护（</w:t>
      </w:r>
      <w:r w:rsidRPr="009129BB">
        <w:rPr>
          <w:rStyle w:val="a9"/>
          <w:rFonts w:hint="eastAsia"/>
        </w:rPr>
        <w:t>GUI</w:t>
      </w:r>
      <w:r w:rsidRPr="009129BB">
        <w:rPr>
          <w:rStyle w:val="a9"/>
          <w:rFonts w:hint="eastAsia"/>
        </w:rPr>
        <w:t>）</w:t>
      </w:r>
    </w:p>
    <w:p w:rsidR="0006624B" w:rsidRPr="00FD08EC" w:rsidRDefault="00BE533C" w:rsidP="00BE533C">
      <w:pPr>
        <w:ind w:leftChars="600" w:left="1260" w:firstLineChars="100" w:firstLine="210"/>
        <w:rPr>
          <w:b/>
          <w:color w:val="FF0000"/>
        </w:rPr>
      </w:pPr>
      <w:r>
        <w:rPr>
          <w:color w:val="FF0000"/>
        </w:rPr>
        <w:t xml:space="preserve">  </w:t>
      </w:r>
      <w:r w:rsidR="0006624B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需要在当前页面支持该功能。（添加一个</w:t>
      </w:r>
      <w:r w:rsidR="0006624B"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checkbox</w:t>
      </w:r>
      <w:r w:rsidR="0006624B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，点击该按钮弹出一个弹框，输入计划的数量），调用拉动</w:t>
      </w:r>
      <w:proofErr w:type="gramStart"/>
      <w:r w:rsidR="0006624B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料箱需求</w:t>
      </w:r>
      <w:proofErr w:type="gramEnd"/>
      <w:r w:rsidR="0006624B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计算接口，计算出需要的空料箱。</w:t>
      </w:r>
      <w:bookmarkStart w:id="28" w:name="_GoBack"/>
      <w:bookmarkEnd w:id="28"/>
    </w:p>
    <w:p w:rsidR="0006624B" w:rsidRDefault="0006624B" w:rsidP="0006624B">
      <w:pPr>
        <w:pStyle w:val="11"/>
        <w:keepNext/>
        <w:keepLines/>
        <w:numPr>
          <w:ilvl w:val="0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</w:p>
    <w:p w:rsidR="0006624B" w:rsidRDefault="0006624B" w:rsidP="0006624B">
      <w:pPr>
        <w:pStyle w:val="11"/>
        <w:keepNext/>
        <w:keepLines/>
        <w:numPr>
          <w:ilvl w:val="1"/>
          <w:numId w:val="4"/>
        </w:numPr>
        <w:ind w:firstLineChars="0"/>
        <w:outlineLvl w:val="2"/>
        <w:rPr>
          <w:rFonts w:ascii="黑体" w:eastAsia="黑体"/>
          <w:b/>
          <w:bCs/>
          <w:vanish/>
        </w:rPr>
      </w:pPr>
    </w:p>
    <w:p w:rsidR="0006624B" w:rsidRPr="009129BB" w:rsidRDefault="0006624B" w:rsidP="0006624B">
      <w:pPr>
        <w:pStyle w:val="2"/>
        <w:ind w:firstLine="0"/>
        <w:rPr>
          <w:rStyle w:val="a9"/>
        </w:rPr>
      </w:pPr>
      <w:r w:rsidRPr="009129BB">
        <w:rPr>
          <w:rStyle w:val="a9"/>
          <w:rFonts w:hint="eastAsia"/>
        </w:rPr>
        <w:t>注塑联动</w:t>
      </w:r>
    </w:p>
    <w:p w:rsidR="0006624B" w:rsidRPr="00BE533C" w:rsidRDefault="0006624B" w:rsidP="00BE533C">
      <w:pPr>
        <w:pStyle w:val="3"/>
        <w:numPr>
          <w:ilvl w:val="0"/>
          <w:numId w:val="0"/>
        </w:numPr>
        <w:ind w:left="1200" w:firstLineChars="200" w:firstLine="480"/>
        <w:rPr>
          <w:rStyle w:val="a9"/>
          <w:bCs/>
        </w:rPr>
      </w:pPr>
      <w:r w:rsidRPr="00BE533C">
        <w:rPr>
          <w:rStyle w:val="a9"/>
          <w:rFonts w:hint="eastAsia"/>
          <w:bCs/>
        </w:rPr>
        <w:t>MES</w:t>
      </w:r>
      <w:r w:rsidRPr="00BE533C">
        <w:rPr>
          <w:rStyle w:val="a9"/>
          <w:bCs/>
        </w:rPr>
        <w:t>系统实时去读取</w:t>
      </w:r>
      <w:proofErr w:type="spellStart"/>
      <w:r w:rsidRPr="00BE533C">
        <w:rPr>
          <w:rStyle w:val="a9"/>
          <w:bCs/>
        </w:rPr>
        <w:t>MonitordataTask</w:t>
      </w:r>
      <w:proofErr w:type="spellEnd"/>
      <w:r w:rsidRPr="00BE533C">
        <w:rPr>
          <w:rStyle w:val="a9"/>
          <w:rFonts w:hint="eastAsia"/>
          <w:bCs/>
        </w:rPr>
        <w:t>表中</w:t>
      </w:r>
      <w:r w:rsidRPr="00BE533C">
        <w:rPr>
          <w:rStyle w:val="a9"/>
          <w:bCs/>
        </w:rPr>
        <w:t>flag=0</w:t>
      </w:r>
      <w:r w:rsidRPr="00BE533C">
        <w:rPr>
          <w:rStyle w:val="a9"/>
          <w:rFonts w:hint="eastAsia"/>
          <w:bCs/>
        </w:rPr>
        <w:t>的</w:t>
      </w:r>
      <w:r w:rsidRPr="00BE533C">
        <w:rPr>
          <w:rStyle w:val="a9"/>
          <w:bCs/>
        </w:rPr>
        <w:t>数据，</w:t>
      </w:r>
      <w:r w:rsidRPr="00BE533C">
        <w:rPr>
          <w:rStyle w:val="a9"/>
          <w:rFonts w:hint="eastAsia"/>
          <w:bCs/>
        </w:rPr>
        <w:t>按照</w:t>
      </w:r>
      <w:r w:rsidRPr="00BE533C">
        <w:rPr>
          <w:rStyle w:val="a9"/>
          <w:bCs/>
        </w:rPr>
        <w:t>时间正序排列。依次</w:t>
      </w:r>
      <w:r w:rsidRPr="00BE533C">
        <w:rPr>
          <w:rStyle w:val="a9"/>
          <w:rFonts w:hint="eastAsia"/>
          <w:bCs/>
        </w:rPr>
        <w:t>执行产生</w:t>
      </w:r>
      <w:r w:rsidRPr="00BE533C">
        <w:rPr>
          <w:rStyle w:val="a9"/>
          <w:bCs/>
        </w:rPr>
        <w:t>条码</w:t>
      </w:r>
      <w:r w:rsidRPr="00BE533C">
        <w:rPr>
          <w:rStyle w:val="a9"/>
          <w:rFonts w:hint="eastAsia"/>
          <w:bCs/>
        </w:rPr>
        <w:t>并注塑</w:t>
      </w:r>
      <w:r w:rsidRPr="00BE533C">
        <w:rPr>
          <w:rStyle w:val="a9"/>
          <w:bCs/>
        </w:rPr>
        <w:t>下线逻辑</w:t>
      </w:r>
      <w:r w:rsidRPr="00BE533C">
        <w:rPr>
          <w:rStyle w:val="a9"/>
          <w:rFonts w:hint="eastAsia"/>
          <w:bCs/>
        </w:rPr>
        <w:t>，</w:t>
      </w:r>
      <w:r w:rsidRPr="00BE533C">
        <w:rPr>
          <w:rStyle w:val="a9"/>
          <w:bCs/>
        </w:rPr>
        <w:t>执行完成后标记此行</w:t>
      </w:r>
      <w:r w:rsidRPr="00BE533C">
        <w:rPr>
          <w:rStyle w:val="a9"/>
          <w:rFonts w:hint="eastAsia"/>
          <w:bCs/>
        </w:rPr>
        <w:t>信息</w:t>
      </w:r>
      <w:r w:rsidRPr="00BE533C">
        <w:rPr>
          <w:rStyle w:val="a9"/>
          <w:bCs/>
        </w:rPr>
        <w:t>的flag=1</w:t>
      </w:r>
      <w:r w:rsidRPr="00BE533C">
        <w:rPr>
          <w:rStyle w:val="a9"/>
          <w:rFonts w:hint="eastAsia"/>
          <w:bCs/>
        </w:rPr>
        <w:t>，并记录</w:t>
      </w:r>
      <w:r w:rsidRPr="00BE533C">
        <w:rPr>
          <w:rStyle w:val="a9"/>
          <w:bCs/>
        </w:rPr>
        <w:t>barcode</w:t>
      </w:r>
      <w:r w:rsidRPr="00BE533C">
        <w:rPr>
          <w:rStyle w:val="a9"/>
          <w:rFonts w:hint="eastAsia"/>
          <w:bCs/>
        </w:rPr>
        <w:t>、</w:t>
      </w:r>
      <w:proofErr w:type="spellStart"/>
      <w:r w:rsidRPr="00BE533C">
        <w:rPr>
          <w:rStyle w:val="a9"/>
          <w:bCs/>
        </w:rPr>
        <w:t>recordtime</w:t>
      </w:r>
      <w:proofErr w:type="spellEnd"/>
      <w:r w:rsidRPr="00BE533C">
        <w:rPr>
          <w:rStyle w:val="a9"/>
          <w:rFonts w:hint="eastAsia"/>
          <w:bCs/>
        </w:rPr>
        <w:t>等</w:t>
      </w:r>
      <w:r w:rsidRPr="00BE533C">
        <w:rPr>
          <w:rStyle w:val="a9"/>
          <w:bCs/>
        </w:rPr>
        <w:t>信息。</w:t>
      </w:r>
    </w:p>
    <w:p w:rsidR="0006624B" w:rsidRPr="009129BB" w:rsidRDefault="0006624B" w:rsidP="0006624B">
      <w:pPr>
        <w:pStyle w:val="2"/>
        <w:ind w:firstLine="0"/>
        <w:rPr>
          <w:rStyle w:val="a9"/>
        </w:rPr>
      </w:pPr>
      <w:r w:rsidRPr="009129BB">
        <w:rPr>
          <w:rStyle w:val="a9"/>
          <w:rFonts w:hint="eastAsia"/>
        </w:rPr>
        <w:t>激光打条码</w:t>
      </w:r>
    </w:p>
    <w:p w:rsidR="0006624B" w:rsidRPr="00BE533C" w:rsidRDefault="0006624B" w:rsidP="00BE533C">
      <w:pPr>
        <w:ind w:leftChars="700" w:left="1470" w:firstLineChars="200" w:firstLine="480"/>
        <w:jc w:val="left"/>
        <w:rPr>
          <w:ins w:id="29" w:author="lwu4" w:date="2017-08-14T14:16:00Z"/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MES在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获取到注塑机设备信号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后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，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判断有没有在打包的料箱，如果没有读取中间表获取RK，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产生条码，然后将条码写入激光打条码的中间表</w:t>
      </w:r>
      <w:proofErr w:type="spellStart"/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MESToEquipTask</w:t>
      </w:r>
      <w:proofErr w:type="spellEnd"/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，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然后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激光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打条码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设</w:t>
      </w:r>
      <w:proofErr w:type="spellStart"/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MESToEquipTask</w:t>
      </w:r>
      <w:proofErr w:type="spellEnd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中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获取条码信息，然后依次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打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条码，打印结束后，标记此信号为已打印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 xml:space="preserve">  </w:t>
      </w:r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 xml:space="preserve">  </w:t>
      </w:r>
      <w:proofErr w:type="spellStart"/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NeedResponse</w:t>
      </w:r>
      <w:proofErr w:type="spellEnd"/>
      <w:r w:rsidRPr="00BE533C">
        <w:rPr>
          <w:rStyle w:val="a9"/>
          <w:rFonts w:ascii="黑体" w:eastAsia="黑体" w:hAnsi="Times New Roman" w:cs="宋体"/>
          <w:b w:val="0"/>
          <w:sz w:val="24"/>
          <w:szCs w:val="24"/>
        </w:rPr>
        <w:t>=1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。</w:t>
      </w:r>
    </w:p>
    <w:p w:rsidR="0006624B" w:rsidRDefault="0006624B" w:rsidP="0006624B">
      <w:pPr>
        <w:ind w:firstLine="480"/>
        <w:rPr>
          <w:ins w:id="30" w:author="lwu4" w:date="2017-08-14T14:17:00Z"/>
        </w:rPr>
      </w:pPr>
    </w:p>
    <w:p w:rsidR="0006624B" w:rsidRPr="009129BB" w:rsidRDefault="0006624B" w:rsidP="0006624B">
      <w:pPr>
        <w:pStyle w:val="2"/>
        <w:ind w:firstLine="0"/>
        <w:rPr>
          <w:rStyle w:val="2Char"/>
        </w:rPr>
      </w:pPr>
      <w:r w:rsidRPr="009129BB">
        <w:rPr>
          <w:rStyle w:val="2Char"/>
          <w:rFonts w:hint="eastAsia"/>
        </w:rPr>
        <w:t>条码缓冲（</w:t>
      </w:r>
      <w:r w:rsidRPr="009129BB">
        <w:rPr>
          <w:rStyle w:val="2Char"/>
          <w:rFonts w:hint="eastAsia"/>
        </w:rPr>
        <w:t>Interface</w:t>
      </w:r>
      <w:r w:rsidRPr="009129BB">
        <w:rPr>
          <w:rStyle w:val="2Char"/>
          <w:rFonts w:hint="eastAsia"/>
        </w:rPr>
        <w:t>）</w:t>
      </w:r>
    </w:p>
    <w:p w:rsidR="0006624B" w:rsidRPr="00BE533C" w:rsidRDefault="0006624B" w:rsidP="00BE533C">
      <w:pPr>
        <w:ind w:leftChars="300" w:left="1680" w:hangingChars="500" w:hanging="1050"/>
        <w:rPr>
          <w:rStyle w:val="a9"/>
          <w:rFonts w:ascii="黑体" w:eastAsia="黑体" w:hAnsi="Times New Roman" w:cs="宋体"/>
          <w:sz w:val="24"/>
          <w:szCs w:val="24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 xml:space="preserve">  </w:t>
      </w:r>
      <w:r w:rsidRPr="00BE533C">
        <w:rPr>
          <w:rStyle w:val="a9"/>
          <w:rFonts w:ascii="黑体" w:eastAsia="黑体" w:hAnsi="Times New Roman" w:cs="宋体"/>
          <w:sz w:val="24"/>
          <w:szCs w:val="24"/>
        </w:rPr>
        <w:t xml:space="preserve"> 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注塑装箱的扫描枪扫到条码后，因为还没有真正装进料箱，所以需要先缓存起来，存入临时中间表！并给设备一个装箱就绪的信号。</w:t>
      </w:r>
    </w:p>
    <w:p w:rsidR="0006624B" w:rsidRDefault="0006624B" w:rsidP="0006624B">
      <w:pPr>
        <w:ind w:firstLine="480"/>
        <w:rPr>
          <w:color w:val="FF0000"/>
        </w:rPr>
      </w:pPr>
      <w:r>
        <w:rPr>
          <w:rFonts w:hint="eastAsia"/>
          <w:color w:val="FF0000"/>
        </w:rPr>
        <w:tab/>
      </w:r>
    </w:p>
    <w:p w:rsidR="0006624B" w:rsidRPr="009129BB" w:rsidRDefault="0006624B" w:rsidP="0006624B">
      <w:pPr>
        <w:pStyle w:val="2"/>
        <w:ind w:firstLine="0"/>
        <w:rPr>
          <w:rStyle w:val="a9"/>
        </w:rPr>
      </w:pPr>
      <w:r w:rsidRPr="009129BB">
        <w:rPr>
          <w:rStyle w:val="a9"/>
          <w:rFonts w:hint="eastAsia"/>
        </w:rPr>
        <w:t>条码装箱</w:t>
      </w:r>
      <w:r w:rsidRPr="009129BB">
        <w:rPr>
          <w:rStyle w:val="a9"/>
          <w:rFonts w:hint="eastAsia"/>
        </w:rPr>
        <w:t>(Interface</w:t>
      </w:r>
      <w:r w:rsidRPr="009129BB">
        <w:rPr>
          <w:rStyle w:val="a9"/>
          <w:rFonts w:hint="eastAsia"/>
        </w:rPr>
        <w:t>）</w:t>
      </w:r>
    </w:p>
    <w:p w:rsidR="0006624B" w:rsidRPr="009129BB" w:rsidRDefault="0006624B" w:rsidP="00BE533C">
      <w:pPr>
        <w:ind w:leftChars="300" w:left="1680" w:hangingChars="500" w:hanging="1050"/>
        <w:rPr>
          <w:b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 xml:space="preserve">   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升降机给到一次信号，说明装了一次箱，此时将缓存的条码取出来后装进对应RK中。</w:t>
      </w:r>
    </w:p>
    <w:p w:rsidR="0006624B" w:rsidRDefault="0006624B" w:rsidP="0006624B">
      <w:pPr>
        <w:ind w:firstLine="480"/>
        <w:rPr>
          <w:color w:val="FF0000"/>
        </w:rPr>
      </w:pPr>
      <w:r>
        <w:rPr>
          <w:rFonts w:hint="eastAsia"/>
          <w:color w:val="FF0000"/>
        </w:rPr>
        <w:tab/>
      </w:r>
    </w:p>
    <w:p w:rsidR="0006624B" w:rsidRDefault="0006624B" w:rsidP="0006624B">
      <w:pPr>
        <w:pStyle w:val="2"/>
        <w:ind w:firstLine="0"/>
        <w:rPr>
          <w:rStyle w:val="a9"/>
        </w:rPr>
      </w:pPr>
      <w:r>
        <w:rPr>
          <w:rStyle w:val="a9"/>
          <w:rFonts w:hint="eastAsia"/>
        </w:rPr>
        <w:t>封箱</w:t>
      </w:r>
    </w:p>
    <w:p w:rsidR="0006624B" w:rsidRPr="00BE533C" w:rsidRDefault="0006624B" w:rsidP="0006624B">
      <w:pPr>
        <w:ind w:leftChars="300" w:left="1830" w:hangingChars="500" w:hanging="120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触发条件：MES装箱时也确认该料箱已装箱并且设备给出了满箱信号，否则需要记录报错信息。</w:t>
      </w:r>
    </w:p>
    <w:p w:rsidR="0006624B" w:rsidRPr="00BE533C" w:rsidRDefault="0006624B" w:rsidP="0006624B">
      <w:pPr>
        <w:ind w:leftChars="300" w:left="1830" w:hangingChars="500" w:hanging="1200"/>
        <w:rPr>
          <w:rStyle w:val="a9"/>
          <w:rFonts w:ascii="黑体" w:eastAsia="黑体" w:hAnsi="Times New Roman" w:cs="宋体"/>
          <w:b w:val="0"/>
          <w:sz w:val="24"/>
          <w:szCs w:val="24"/>
        </w:rPr>
      </w:pPr>
    </w:p>
    <w:p w:rsidR="0006624B" w:rsidRPr="00BE533C" w:rsidRDefault="0006624B" w:rsidP="0006624B">
      <w:pPr>
        <w:ind w:leftChars="300" w:left="1830" w:hangingChars="500" w:hanging="120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正常封箱：根据设备给的信号，校验RK和数量，然后进行封箱。封箱后给设备一个拉动信号。</w:t>
      </w:r>
    </w:p>
    <w:p w:rsidR="0006624B" w:rsidRPr="00BE533C" w:rsidRDefault="0006624B" w:rsidP="0006624B">
      <w:pPr>
        <w:ind w:leftChars="300" w:left="1830" w:hangingChars="500" w:hanging="120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强制封箱：设备给了满箱信号，但是MES没有缺人满箱，调用强制封箱方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lastRenderedPageBreak/>
        <w:t>法，进行强制封箱。完成后，给设备以拉动信号。</w:t>
      </w:r>
    </w:p>
    <w:p w:rsidR="0006624B" w:rsidRDefault="0006624B" w:rsidP="0006624B">
      <w:pPr>
        <w:pStyle w:val="2"/>
        <w:ind w:firstLine="0"/>
        <w:rPr>
          <w:rStyle w:val="a9"/>
        </w:rPr>
      </w:pPr>
      <w:r w:rsidRPr="0006624B">
        <w:rPr>
          <w:rStyle w:val="a9"/>
          <w:rFonts w:hint="eastAsia"/>
        </w:rPr>
        <w:t>入库申请</w:t>
      </w:r>
    </w:p>
    <w:p w:rsidR="0006624B" w:rsidRPr="00BE533C" w:rsidRDefault="0006624B" w:rsidP="00BE533C">
      <w:pPr>
        <w:ind w:leftChars="300" w:left="1830" w:hangingChars="500" w:hanging="120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触发条件：</w:t>
      </w:r>
      <w:proofErr w:type="gramStart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料箱到达</w:t>
      </w:r>
      <w:proofErr w:type="gramEnd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满箱等待点，设备给MES一个信号，MES</w:t>
      </w:r>
      <w:r w:rsidR="00A95347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调用入库申请接口，给设备一个入库申请信号。</w:t>
      </w:r>
    </w:p>
    <w:p w:rsidR="00172CC2" w:rsidRDefault="00172CC2" w:rsidP="0006624B">
      <w:pPr>
        <w:ind w:leftChars="300" w:left="1680" w:hangingChars="500" w:hanging="1050"/>
        <w:rPr>
          <w:rStyle w:val="a9"/>
          <w:rFonts w:ascii="黑体" w:eastAsia="黑体" w:cs="宋体"/>
          <w:b w:val="0"/>
        </w:rPr>
      </w:pPr>
    </w:p>
    <w:p w:rsidR="00172CC2" w:rsidRDefault="00172CC2" w:rsidP="00172CC2">
      <w:pPr>
        <w:pStyle w:val="2"/>
        <w:ind w:firstLine="0"/>
        <w:rPr>
          <w:rStyle w:val="a9"/>
        </w:rPr>
      </w:pPr>
      <w:proofErr w:type="gramStart"/>
      <w:r>
        <w:rPr>
          <w:rStyle w:val="a9"/>
          <w:rFonts w:hint="eastAsia"/>
        </w:rPr>
        <w:t>空料箱</w:t>
      </w:r>
      <w:r w:rsidRPr="00172CC2">
        <w:rPr>
          <w:rStyle w:val="a9"/>
          <w:rFonts w:hint="eastAsia"/>
        </w:rPr>
        <w:t>出库</w:t>
      </w:r>
      <w:proofErr w:type="gramEnd"/>
      <w:r w:rsidRPr="00172CC2">
        <w:rPr>
          <w:rStyle w:val="a9"/>
          <w:rFonts w:hint="eastAsia"/>
        </w:rPr>
        <w:t>申请</w:t>
      </w:r>
    </w:p>
    <w:p w:rsidR="00172CC2" w:rsidRDefault="00172CC2" w:rsidP="001A7426">
      <w:pPr>
        <w:ind w:left="1680" w:hangingChars="800" w:hanging="1680"/>
        <w:rPr>
          <w:rStyle w:val="a9"/>
          <w:rFonts w:ascii="黑体" w:eastAsia="黑体" w:cs="宋体"/>
          <w:b w:val="0"/>
        </w:rPr>
      </w:pPr>
      <w:r>
        <w:rPr>
          <w:rFonts w:hint="eastAsia"/>
        </w:rPr>
        <w:t xml:space="preserve">     </w:t>
      </w:r>
      <w:r w:rsidRPr="00BE533C">
        <w:rPr>
          <w:rStyle w:val="a9"/>
          <w:rFonts w:ascii="黑体" w:eastAsia="黑体" w:hAnsi="Times New Roman" w:cs="宋体" w:hint="eastAsia"/>
          <w:sz w:val="24"/>
          <w:szCs w:val="24"/>
        </w:rPr>
        <w:t xml:space="preserve"> 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触发条件：空箱等待点</w:t>
      </w:r>
      <w:r w:rsidR="001A7426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设备给MES一个空箱信号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，MES</w:t>
      </w:r>
      <w:r w:rsidR="001A7426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根据当前产品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调用</w:t>
      </w:r>
      <w:r w:rsidR="001A7426"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出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库申请接口。</w:t>
      </w:r>
    </w:p>
    <w:p w:rsidR="001A7426" w:rsidRDefault="001A7426" w:rsidP="001A7426">
      <w:pPr>
        <w:ind w:left="1680" w:hangingChars="800" w:hanging="1680"/>
        <w:rPr>
          <w:rStyle w:val="a9"/>
          <w:rFonts w:ascii="黑体" w:eastAsia="黑体" w:cs="宋体"/>
          <w:b w:val="0"/>
        </w:rPr>
      </w:pPr>
    </w:p>
    <w:p w:rsidR="001A7426" w:rsidRDefault="001A7426" w:rsidP="001A7426">
      <w:pPr>
        <w:pStyle w:val="2"/>
        <w:ind w:firstLine="0"/>
        <w:rPr>
          <w:rStyle w:val="a9"/>
        </w:rPr>
      </w:pPr>
      <w:proofErr w:type="gramStart"/>
      <w:r w:rsidRPr="001A7426">
        <w:rPr>
          <w:rStyle w:val="a9"/>
          <w:rFonts w:hint="eastAsia"/>
        </w:rPr>
        <w:t>空料箱到</w:t>
      </w:r>
      <w:proofErr w:type="gramEnd"/>
      <w:r w:rsidRPr="001A7426">
        <w:rPr>
          <w:rStyle w:val="a9"/>
          <w:rFonts w:hint="eastAsia"/>
        </w:rPr>
        <w:t>注塑线边</w:t>
      </w:r>
    </w:p>
    <w:p w:rsidR="001A7426" w:rsidRPr="001A7426" w:rsidRDefault="001A7426" w:rsidP="001A7426">
      <w:pPr>
        <w:ind w:left="1680" w:hangingChars="800" w:hanging="1680"/>
        <w:rPr>
          <w:rFonts w:ascii="黑体" w:eastAsia="黑体" w:cs="宋体"/>
          <w:bCs/>
        </w:rPr>
      </w:pPr>
      <w:r>
        <w:rPr>
          <w:rFonts w:hint="eastAsia"/>
        </w:rPr>
        <w:t xml:space="preserve">      </w:t>
      </w: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触发条件：当满箱等待点设备给MES一个信号，MES根据这个信号给设备一个拉动信号（把空箱等待点</w:t>
      </w:r>
      <w:proofErr w:type="gramStart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的料箱拉动</w:t>
      </w:r>
      <w:proofErr w:type="gramEnd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到线边）。</w:t>
      </w:r>
    </w:p>
    <w:p w:rsidR="0006624B" w:rsidRPr="0006624B" w:rsidRDefault="0006624B" w:rsidP="0006624B"/>
    <w:p w:rsidR="0006624B" w:rsidRDefault="0006624B" w:rsidP="0006624B">
      <w:pPr>
        <w:pStyle w:val="1"/>
      </w:pPr>
      <w:r>
        <w:rPr>
          <w:rFonts w:hint="eastAsia"/>
        </w:rPr>
        <w:t>仓库</w:t>
      </w:r>
    </w:p>
    <w:p w:rsidR="00A47280" w:rsidRPr="00A47280" w:rsidRDefault="0006624B" w:rsidP="00A47280">
      <w:pPr>
        <w:pStyle w:val="2"/>
        <w:rPr>
          <w:b w:val="0"/>
          <w:bCs w:val="0"/>
        </w:rPr>
      </w:pPr>
      <w:proofErr w:type="gramStart"/>
      <w:r>
        <w:rPr>
          <w:rStyle w:val="a9"/>
          <w:rFonts w:hint="eastAsia"/>
        </w:rPr>
        <w:t>料箱入库</w:t>
      </w:r>
      <w:proofErr w:type="gramEnd"/>
    </w:p>
    <w:p w:rsidR="0006624B" w:rsidRDefault="0006624B" w:rsidP="0006624B">
      <w:pPr>
        <w:pStyle w:val="3"/>
        <w:rPr>
          <w:rStyle w:val="a9"/>
        </w:rPr>
      </w:pPr>
      <w:r>
        <w:rPr>
          <w:rStyle w:val="a9"/>
        </w:rPr>
        <w:t>注塑下线入库</w:t>
      </w:r>
    </w:p>
    <w:p w:rsidR="00172CC2" w:rsidRPr="00172CC2" w:rsidRDefault="00172CC2" w:rsidP="00172CC2"/>
    <w:p w:rsidR="0006624B" w:rsidRPr="00BE533C" w:rsidRDefault="0006624B" w:rsidP="00BE533C">
      <w:pPr>
        <w:ind w:firstLineChars="200" w:firstLine="48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设备给一个信号，MES生成出入库记录，MES根据反馈的信号生成出入库记录。</w:t>
      </w:r>
      <w:r w:rsidR="00A95347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锁定料道。</w:t>
      </w:r>
    </w:p>
    <w:p w:rsidR="00172CC2" w:rsidRDefault="00172CC2" w:rsidP="00172CC2">
      <w:pPr>
        <w:ind w:firstLineChars="200" w:firstLine="420"/>
        <w:rPr>
          <w:rStyle w:val="a9"/>
          <w:rFonts w:ascii="黑体" w:eastAsia="黑体" w:cs="宋体"/>
          <w:b w:val="0"/>
          <w:bCs w:val="0"/>
        </w:rPr>
      </w:pPr>
    </w:p>
    <w:p w:rsidR="00172CC2" w:rsidRPr="00172CC2" w:rsidRDefault="00172CC2" w:rsidP="00172CC2">
      <w:pPr>
        <w:ind w:leftChars="500" w:left="1050" w:firstLineChars="200" w:firstLine="420"/>
        <w:rPr>
          <w:rStyle w:val="a9"/>
          <w:rFonts w:ascii="黑体" w:eastAsia="黑体" w:cs="宋体"/>
          <w:b w:val="0"/>
          <w:bCs w:val="0"/>
        </w:rPr>
      </w:pPr>
    </w:p>
    <w:p w:rsidR="0006624B" w:rsidRDefault="0006624B" w:rsidP="0006624B">
      <w:pPr>
        <w:pStyle w:val="3"/>
        <w:rPr>
          <w:rStyle w:val="a9"/>
        </w:rPr>
      </w:pPr>
      <w:r>
        <w:rPr>
          <w:rStyle w:val="a9"/>
          <w:rFonts w:hint="eastAsia"/>
        </w:rPr>
        <w:t>手动入库</w:t>
      </w:r>
    </w:p>
    <w:p w:rsidR="00172CC2" w:rsidRDefault="00172CC2" w:rsidP="00172CC2">
      <w:pPr>
        <w:rPr>
          <w:rStyle w:val="a9"/>
          <w:rFonts w:ascii="黑体" w:eastAsia="黑体" w:cs="宋体"/>
          <w:b w:val="0"/>
          <w:bCs w:val="0"/>
        </w:rPr>
      </w:pPr>
    </w:p>
    <w:p w:rsidR="0006624B" w:rsidRPr="00BE533C" w:rsidRDefault="0006624B" w:rsidP="00172CC2">
      <w:pPr>
        <w:ind w:firstLineChars="200" w:firstLine="48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人工</w:t>
      </w:r>
      <w:proofErr w:type="gramStart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把料箱拉到</w:t>
      </w:r>
      <w:proofErr w:type="gramEnd"/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指定料到，把完成信号和入库信息写入MES。</w:t>
      </w:r>
      <w:r w:rsidR="00A95347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锁定料道。</w:t>
      </w:r>
    </w:p>
    <w:p w:rsidR="0006624B" w:rsidRDefault="0006624B" w:rsidP="0006624B">
      <w:pPr>
        <w:ind w:left="720" w:firstLineChars="400" w:firstLine="840"/>
        <w:rPr>
          <w:rStyle w:val="a9"/>
          <w:rFonts w:ascii="黑体" w:eastAsia="黑体" w:cs="宋体"/>
          <w:b w:val="0"/>
          <w:bCs w:val="0"/>
          <w:color w:val="FF0000"/>
        </w:rPr>
      </w:pPr>
    </w:p>
    <w:p w:rsidR="00A47280" w:rsidRPr="00BB77BB" w:rsidRDefault="00A47280" w:rsidP="00A47280">
      <w:pPr>
        <w:pStyle w:val="3"/>
        <w:rPr>
          <w:rStyle w:val="a9"/>
        </w:rPr>
      </w:pPr>
      <w:proofErr w:type="gramStart"/>
      <w:r w:rsidRPr="00BB77BB">
        <w:rPr>
          <w:rStyle w:val="a9"/>
          <w:rFonts w:hint="eastAsia"/>
        </w:rPr>
        <w:t>料箱回库</w:t>
      </w:r>
      <w:proofErr w:type="gramEnd"/>
      <w:r>
        <w:rPr>
          <w:rStyle w:val="a9"/>
          <w:rFonts w:hint="eastAsia"/>
        </w:rPr>
        <w:t>（空箱回库，</w:t>
      </w:r>
      <w:proofErr w:type="gramStart"/>
      <w:r>
        <w:rPr>
          <w:rStyle w:val="a9"/>
          <w:rFonts w:hint="eastAsia"/>
        </w:rPr>
        <w:t>零头料箱回</w:t>
      </w:r>
      <w:proofErr w:type="gramEnd"/>
      <w:r>
        <w:rPr>
          <w:rStyle w:val="a9"/>
          <w:rFonts w:hint="eastAsia"/>
        </w:rPr>
        <w:t>库）</w:t>
      </w:r>
    </w:p>
    <w:p w:rsidR="00A47280" w:rsidRDefault="00A47280" w:rsidP="00A47280">
      <w:pPr>
        <w:pStyle w:val="11"/>
        <w:ind w:firstLine="480"/>
        <w:rPr>
          <w:rStyle w:val="a9"/>
          <w:rFonts w:ascii="黑体" w:eastAsia="黑体" w:cs="宋体"/>
          <w:b w:val="0"/>
          <w:bCs w:val="0"/>
        </w:rPr>
      </w:pPr>
      <w:r>
        <w:rPr>
          <w:rStyle w:val="a9"/>
          <w:rFonts w:ascii="黑体" w:eastAsia="黑体" w:cs="宋体" w:hint="eastAsia"/>
          <w:b w:val="0"/>
          <w:bCs w:val="0"/>
        </w:rPr>
        <w:t>MES接受到设备给的信号，生成出入库记录。</w:t>
      </w:r>
      <w:r w:rsidR="00A95347">
        <w:rPr>
          <w:rStyle w:val="a9"/>
          <w:rFonts w:ascii="黑体" w:eastAsia="黑体" w:cs="宋体" w:hint="eastAsia"/>
          <w:b w:val="0"/>
        </w:rPr>
        <w:t>锁定料道</w:t>
      </w:r>
      <w:r w:rsidR="00A95347">
        <w:rPr>
          <w:rStyle w:val="a9"/>
          <w:rFonts w:ascii="黑体" w:eastAsia="黑体" w:cs="宋体" w:hint="eastAsia"/>
          <w:b w:val="0"/>
        </w:rPr>
        <w:t>。</w:t>
      </w:r>
      <w:r>
        <w:rPr>
          <w:rStyle w:val="a9"/>
          <w:rFonts w:ascii="黑体" w:eastAsia="黑体" w:cs="宋体"/>
          <w:b w:val="0"/>
          <w:bCs w:val="0"/>
        </w:rPr>
        <w:t xml:space="preserve"> </w:t>
      </w:r>
    </w:p>
    <w:p w:rsidR="00A47280" w:rsidRPr="00A47280" w:rsidRDefault="00A47280" w:rsidP="0006624B">
      <w:pPr>
        <w:ind w:left="720" w:firstLineChars="400" w:firstLine="840"/>
        <w:rPr>
          <w:rStyle w:val="a9"/>
          <w:rFonts w:ascii="黑体" w:eastAsia="黑体" w:cs="宋体"/>
          <w:b w:val="0"/>
          <w:bCs w:val="0"/>
          <w:color w:val="FF0000"/>
        </w:rPr>
      </w:pPr>
    </w:p>
    <w:p w:rsidR="0006624B" w:rsidRDefault="0006624B" w:rsidP="0006624B">
      <w:pPr>
        <w:pStyle w:val="3"/>
        <w:rPr>
          <w:rStyle w:val="a9"/>
        </w:rPr>
      </w:pPr>
      <w:r>
        <w:rPr>
          <w:rStyle w:val="a9"/>
          <w:rFonts w:hint="eastAsia"/>
        </w:rPr>
        <w:t>入库异常</w:t>
      </w:r>
    </w:p>
    <w:p w:rsidR="00172CC2" w:rsidRDefault="00172CC2" w:rsidP="00172CC2">
      <w:pPr>
        <w:rPr>
          <w:rStyle w:val="a9"/>
          <w:rFonts w:ascii="黑体" w:eastAsia="黑体" w:cs="宋体"/>
          <w:b w:val="0"/>
          <w:bCs w:val="0"/>
        </w:rPr>
      </w:pPr>
    </w:p>
    <w:p w:rsidR="0006624B" w:rsidRPr="00BE533C" w:rsidRDefault="0006624B" w:rsidP="00BE533C">
      <w:pPr>
        <w:ind w:firstLineChars="200" w:firstLine="48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调用手动模式执行结果反馈接口，根据反馈的信号生成出入库记录。</w:t>
      </w:r>
      <w:r w:rsidR="00D52746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锁定</w:t>
      </w:r>
      <w:r w:rsidR="00D54EA6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料道。</w:t>
      </w:r>
    </w:p>
    <w:p w:rsidR="00A47280" w:rsidRPr="00A47280" w:rsidRDefault="00A47280" w:rsidP="00A47280">
      <w:pPr>
        <w:rPr>
          <w:rStyle w:val="a9"/>
          <w:rFonts w:ascii="黑体" w:eastAsia="黑体" w:cs="宋体"/>
          <w:b w:val="0"/>
          <w:bCs w:val="0"/>
        </w:rPr>
      </w:pPr>
    </w:p>
    <w:p w:rsidR="0006624B" w:rsidRDefault="0006624B" w:rsidP="0006624B">
      <w:pPr>
        <w:pStyle w:val="2"/>
        <w:rPr>
          <w:rStyle w:val="a9"/>
        </w:rPr>
      </w:pPr>
      <w:proofErr w:type="gramStart"/>
      <w:r>
        <w:rPr>
          <w:rStyle w:val="a9"/>
          <w:rFonts w:hint="eastAsia"/>
        </w:rPr>
        <w:lastRenderedPageBreak/>
        <w:t>料箱出库</w:t>
      </w:r>
      <w:proofErr w:type="gramEnd"/>
    </w:p>
    <w:p w:rsidR="00A47280" w:rsidRPr="00A47280" w:rsidRDefault="00A47280" w:rsidP="00A47280"/>
    <w:p w:rsidR="00BB77BB" w:rsidRDefault="00BB77BB" w:rsidP="00BB77BB">
      <w:pPr>
        <w:pStyle w:val="3"/>
        <w:rPr>
          <w:rStyle w:val="a9"/>
        </w:rPr>
      </w:pPr>
      <w:r w:rsidRPr="00172CC2">
        <w:rPr>
          <w:rStyle w:val="a9"/>
          <w:rFonts w:hint="eastAsia"/>
        </w:rPr>
        <w:t>注塑空RK出库</w:t>
      </w:r>
    </w:p>
    <w:p w:rsidR="00BB77BB" w:rsidRDefault="00BB77BB" w:rsidP="00BB77BB"/>
    <w:p w:rsidR="00BB77BB" w:rsidRPr="00BE533C" w:rsidRDefault="00BB77BB" w:rsidP="00BE533C">
      <w:pPr>
        <w:ind w:left="576" w:firstLineChars="200" w:firstLine="48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根据注塑区域空箱等待点的空置信号，需要取“注塑计划维护”中当前正在生产的产品，生成时需要</w:t>
      </w:r>
      <w:r w:rsidR="005B082F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考虑</w:t>
      </w:r>
      <w:proofErr w:type="gramStart"/>
      <w:r w:rsidR="005B082F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到料箱类型</w:t>
      </w:r>
      <w:proofErr w:type="gramEnd"/>
      <w:r w:rsidR="005B082F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，根据产品推荐相关的料道的料箱。并生成出入库记录，锁定料道。</w:t>
      </w:r>
    </w:p>
    <w:p w:rsidR="00BB77BB" w:rsidRPr="00BB77BB" w:rsidRDefault="00A47280" w:rsidP="00BB77BB">
      <w:pPr>
        <w:pStyle w:val="3"/>
        <w:rPr>
          <w:rStyle w:val="a9"/>
        </w:rPr>
      </w:pPr>
      <w:r>
        <w:rPr>
          <w:rStyle w:val="a9"/>
          <w:rFonts w:hint="eastAsia"/>
        </w:rPr>
        <w:t>正常出</w:t>
      </w:r>
      <w:r w:rsidR="00BB77BB" w:rsidRPr="00BB77BB">
        <w:rPr>
          <w:rStyle w:val="a9"/>
          <w:rFonts w:hint="eastAsia"/>
        </w:rPr>
        <w:t>库</w:t>
      </w:r>
    </w:p>
    <w:p w:rsidR="0006624B" w:rsidRDefault="00BB77BB" w:rsidP="005B082F">
      <w:pPr>
        <w:pStyle w:val="11"/>
        <w:ind w:leftChars="300" w:left="630" w:firstLine="480"/>
        <w:rPr>
          <w:rStyle w:val="a9"/>
          <w:rFonts w:ascii="黑体" w:eastAsia="黑体" w:cs="宋体"/>
          <w:b w:val="0"/>
          <w:bCs w:val="0"/>
        </w:rPr>
      </w:pPr>
      <w:r>
        <w:rPr>
          <w:rStyle w:val="a9"/>
          <w:rFonts w:ascii="黑体" w:eastAsia="黑体" w:cs="宋体" w:hint="eastAsia"/>
          <w:b w:val="0"/>
          <w:bCs w:val="0"/>
        </w:rPr>
        <w:t>接收到设备给的信号，</w:t>
      </w:r>
      <w:r w:rsidR="001E3E49">
        <w:rPr>
          <w:rStyle w:val="a9"/>
          <w:rFonts w:ascii="黑体" w:eastAsia="黑体" w:cs="宋体" w:hint="eastAsia"/>
          <w:b w:val="0"/>
          <w:bCs w:val="0"/>
        </w:rPr>
        <w:t>同时</w:t>
      </w:r>
      <w:r>
        <w:rPr>
          <w:rStyle w:val="a9"/>
          <w:rFonts w:ascii="黑体" w:eastAsia="黑体" w:cs="宋体" w:hint="eastAsia"/>
          <w:b w:val="0"/>
          <w:bCs w:val="0"/>
        </w:rPr>
        <w:t>生成</w:t>
      </w:r>
      <w:r w:rsidR="00A47280">
        <w:rPr>
          <w:rStyle w:val="a9"/>
          <w:rFonts w:ascii="黑体" w:eastAsia="黑体" w:cs="宋体" w:hint="eastAsia"/>
          <w:b w:val="0"/>
          <w:bCs w:val="0"/>
        </w:rPr>
        <w:t>出</w:t>
      </w:r>
      <w:r w:rsidR="005B082F">
        <w:rPr>
          <w:rStyle w:val="a9"/>
          <w:rFonts w:ascii="黑体" w:eastAsia="黑体" w:cs="宋体" w:hint="eastAsia"/>
          <w:b w:val="0"/>
          <w:bCs w:val="0"/>
        </w:rPr>
        <w:t>库记录，锁定料道。</w:t>
      </w:r>
    </w:p>
    <w:p w:rsidR="00BB77BB" w:rsidRDefault="00BB77BB" w:rsidP="00BB77BB">
      <w:pPr>
        <w:pStyle w:val="11"/>
        <w:ind w:left="840" w:firstLineChars="0" w:firstLine="0"/>
        <w:rPr>
          <w:rStyle w:val="a9"/>
          <w:rFonts w:ascii="黑体" w:eastAsia="黑体" w:cs="宋体"/>
          <w:b w:val="0"/>
          <w:bCs w:val="0"/>
        </w:rPr>
      </w:pPr>
    </w:p>
    <w:p w:rsidR="00BB77BB" w:rsidRPr="00BB77BB" w:rsidRDefault="00BB77BB" w:rsidP="00BB77BB">
      <w:pPr>
        <w:pStyle w:val="3"/>
        <w:rPr>
          <w:rStyle w:val="a9"/>
        </w:rPr>
      </w:pPr>
      <w:r w:rsidRPr="00BB77BB">
        <w:rPr>
          <w:rStyle w:val="a9"/>
          <w:rFonts w:hint="eastAsia"/>
        </w:rPr>
        <w:t>出库任务异常</w:t>
      </w:r>
    </w:p>
    <w:p w:rsidR="0006624B" w:rsidRDefault="0006624B" w:rsidP="00BB77BB">
      <w:pPr>
        <w:pStyle w:val="11"/>
        <w:ind w:leftChars="400" w:left="840" w:firstLineChars="100" w:firstLine="240"/>
        <w:rPr>
          <w:rStyle w:val="a9"/>
          <w:rFonts w:ascii="黑体" w:eastAsia="黑体" w:cs="宋体"/>
          <w:b w:val="0"/>
          <w:bCs w:val="0"/>
        </w:rPr>
      </w:pPr>
      <w:r>
        <w:rPr>
          <w:rStyle w:val="a9"/>
          <w:rFonts w:ascii="黑体" w:eastAsia="黑体" w:cs="宋体" w:hint="eastAsia"/>
          <w:b w:val="0"/>
          <w:bCs w:val="0"/>
        </w:rPr>
        <w:t>MES接收到</w:t>
      </w:r>
      <w:r w:rsidR="00DA4C4E">
        <w:rPr>
          <w:rStyle w:val="a9"/>
          <w:rFonts w:ascii="黑体" w:eastAsia="黑体" w:cs="宋体" w:hint="eastAsia"/>
          <w:b w:val="0"/>
          <w:bCs w:val="0"/>
        </w:rPr>
        <w:t>设备</w:t>
      </w:r>
      <w:r>
        <w:rPr>
          <w:rStyle w:val="a9"/>
          <w:rFonts w:ascii="黑体" w:eastAsia="黑体" w:cs="宋体" w:hint="eastAsia"/>
          <w:b w:val="0"/>
          <w:bCs w:val="0"/>
        </w:rPr>
        <w:t>写入中间表的异常信息时，进行重新安排小车执行此项拉动。</w:t>
      </w:r>
    </w:p>
    <w:p w:rsidR="00BB77BB" w:rsidRDefault="00BB77BB" w:rsidP="00BB77BB">
      <w:pPr>
        <w:pStyle w:val="11"/>
        <w:ind w:leftChars="400" w:left="840" w:firstLineChars="100" w:firstLine="240"/>
        <w:rPr>
          <w:rStyle w:val="a9"/>
          <w:rFonts w:ascii="黑体" w:eastAsia="黑体" w:cs="宋体"/>
          <w:b w:val="0"/>
          <w:bCs w:val="0"/>
        </w:rPr>
      </w:pPr>
    </w:p>
    <w:p w:rsidR="00A47280" w:rsidRDefault="00A47280" w:rsidP="00A47280">
      <w:pPr>
        <w:pStyle w:val="3"/>
        <w:rPr>
          <w:rStyle w:val="a9"/>
        </w:rPr>
      </w:pPr>
      <w:r w:rsidRPr="00A47280">
        <w:rPr>
          <w:rStyle w:val="a9"/>
          <w:rFonts w:hint="eastAsia"/>
        </w:rPr>
        <w:t>手动出库</w:t>
      </w:r>
    </w:p>
    <w:p w:rsidR="00B61276" w:rsidRDefault="00B61276" w:rsidP="00B61276">
      <w:pPr>
        <w:pStyle w:val="11"/>
        <w:ind w:firstLineChars="375" w:firstLine="900"/>
        <w:rPr>
          <w:rStyle w:val="a9"/>
          <w:rFonts w:ascii="黑体" w:eastAsia="黑体" w:cs="宋体"/>
          <w:b w:val="0"/>
          <w:bCs w:val="0"/>
        </w:rPr>
      </w:pPr>
      <w:r>
        <w:rPr>
          <w:rStyle w:val="a9"/>
          <w:rFonts w:ascii="黑体" w:eastAsia="黑体" w:cs="宋体" w:hint="eastAsia"/>
          <w:b w:val="0"/>
          <w:bCs w:val="0"/>
        </w:rPr>
        <w:t>人工</w:t>
      </w:r>
      <w:proofErr w:type="gramStart"/>
      <w:r>
        <w:rPr>
          <w:rStyle w:val="a9"/>
          <w:rFonts w:ascii="黑体" w:eastAsia="黑体" w:cs="宋体" w:hint="eastAsia"/>
          <w:b w:val="0"/>
          <w:bCs w:val="0"/>
        </w:rPr>
        <w:t>把料箱拉到</w:t>
      </w:r>
      <w:proofErr w:type="gramEnd"/>
      <w:r>
        <w:rPr>
          <w:rStyle w:val="a9"/>
          <w:rFonts w:ascii="黑体" w:eastAsia="黑体" w:cs="宋体" w:hint="eastAsia"/>
          <w:b w:val="0"/>
          <w:bCs w:val="0"/>
        </w:rPr>
        <w:t>指定</w:t>
      </w:r>
      <w:r w:rsidR="00DA4C4E">
        <w:rPr>
          <w:rStyle w:val="a9"/>
          <w:rFonts w:ascii="黑体" w:eastAsia="黑体" w:cs="宋体" w:hint="eastAsia"/>
          <w:b w:val="0"/>
          <w:bCs w:val="0"/>
        </w:rPr>
        <w:t>料道</w:t>
      </w:r>
      <w:r>
        <w:rPr>
          <w:rStyle w:val="a9"/>
          <w:rFonts w:ascii="黑体" w:eastAsia="黑体" w:cs="宋体" w:hint="eastAsia"/>
          <w:b w:val="0"/>
          <w:bCs w:val="0"/>
        </w:rPr>
        <w:t xml:space="preserve">，参照物料拉动。 </w:t>
      </w:r>
    </w:p>
    <w:p w:rsidR="00A47280" w:rsidRPr="00B61276" w:rsidRDefault="00A47280" w:rsidP="00A47280">
      <w:pPr>
        <w:pStyle w:val="11"/>
        <w:ind w:leftChars="400" w:left="840" w:firstLineChars="100" w:firstLine="240"/>
        <w:rPr>
          <w:rStyle w:val="a9"/>
          <w:rFonts w:ascii="黑体" w:eastAsia="黑体" w:cs="宋体"/>
          <w:b w:val="0"/>
          <w:bCs w:val="0"/>
        </w:rPr>
      </w:pPr>
    </w:p>
    <w:p w:rsidR="00A47280" w:rsidRDefault="005B082F" w:rsidP="00A95347">
      <w:pPr>
        <w:pStyle w:val="2"/>
        <w:rPr>
          <w:rStyle w:val="a9"/>
        </w:rPr>
      </w:pPr>
      <w:r w:rsidRPr="005B082F">
        <w:rPr>
          <w:rStyle w:val="a9"/>
        </w:rPr>
        <w:t>料道解锁</w:t>
      </w:r>
    </w:p>
    <w:p w:rsidR="005B082F" w:rsidRPr="005B082F" w:rsidRDefault="005B082F" w:rsidP="005B082F">
      <w:pPr>
        <w:pStyle w:val="11"/>
        <w:ind w:leftChars="375" w:left="788" w:firstLine="480"/>
        <w:rPr>
          <w:rFonts w:hint="eastAsia"/>
          <w:b/>
        </w:rPr>
      </w:pPr>
      <w:r w:rsidRPr="005B082F">
        <w:rPr>
          <w:rStyle w:val="a9"/>
          <w:rFonts w:ascii="黑体" w:eastAsia="黑体" w:cs="宋体" w:hint="eastAsia"/>
          <w:b w:val="0"/>
        </w:rPr>
        <w:t>接受到设备给的信号，对相应的料道进行解锁，更新该料道bin位和RK的对应关系。</w:t>
      </w:r>
    </w:p>
    <w:p w:rsidR="00BB77BB" w:rsidRPr="00BB77BB" w:rsidRDefault="00BB77BB" w:rsidP="00BB77BB"/>
    <w:p w:rsidR="0006624B" w:rsidRDefault="0006624B" w:rsidP="0006624B">
      <w:pPr>
        <w:pStyle w:val="1"/>
      </w:pPr>
      <w:r>
        <w:rPr>
          <w:rFonts w:hint="eastAsia"/>
        </w:rPr>
        <w:t>涂装</w:t>
      </w:r>
    </w:p>
    <w:p w:rsidR="0006624B" w:rsidRDefault="0006624B" w:rsidP="0006624B">
      <w:pPr>
        <w:pStyle w:val="2"/>
        <w:rPr>
          <w:rStyle w:val="a9"/>
        </w:rPr>
      </w:pPr>
      <w:r>
        <w:rPr>
          <w:rStyle w:val="a9"/>
          <w:rFonts w:hint="eastAsia"/>
        </w:rPr>
        <w:t>计划拉动</w:t>
      </w:r>
    </w:p>
    <w:p w:rsidR="0006624B" w:rsidRDefault="00B61276" w:rsidP="0006624B">
      <w:pPr>
        <w:ind w:leftChars="400" w:left="840" w:firstLineChars="100" w:firstLine="210"/>
        <w:rPr>
          <w:rStyle w:val="a9"/>
          <w:rFonts w:ascii="黑体" w:eastAsia="黑体" w:cs="宋体"/>
          <w:b w:val="0"/>
        </w:rPr>
      </w:pPr>
      <w:r>
        <w:rPr>
          <w:rStyle w:val="a9"/>
          <w:rFonts w:ascii="黑体" w:eastAsia="黑体" w:cs="宋体" w:hint="eastAsia"/>
          <w:b w:val="0"/>
        </w:rPr>
        <w:t>调用获取涂</w:t>
      </w:r>
      <w:proofErr w:type="gramStart"/>
      <w:r>
        <w:rPr>
          <w:rStyle w:val="a9"/>
          <w:rFonts w:ascii="黑体" w:eastAsia="黑体" w:cs="宋体" w:hint="eastAsia"/>
          <w:b w:val="0"/>
        </w:rPr>
        <w:t>装计划</w:t>
      </w:r>
      <w:proofErr w:type="gramEnd"/>
      <w:r>
        <w:rPr>
          <w:rStyle w:val="a9"/>
          <w:rFonts w:ascii="黑体" w:eastAsia="黑体" w:cs="宋体" w:hint="eastAsia"/>
          <w:b w:val="0"/>
        </w:rPr>
        <w:t>接口，</w:t>
      </w:r>
      <w:r w:rsidR="0006624B">
        <w:rPr>
          <w:rStyle w:val="a9"/>
          <w:rFonts w:ascii="黑体" w:eastAsia="黑体" w:cs="宋体" w:hint="eastAsia"/>
          <w:b w:val="0"/>
        </w:rPr>
        <w:t>根据反馈的信号</w:t>
      </w:r>
      <w:r>
        <w:rPr>
          <w:rStyle w:val="a9"/>
          <w:rFonts w:ascii="黑体" w:eastAsia="黑体" w:cs="宋体" w:hint="eastAsia"/>
          <w:b w:val="0"/>
        </w:rPr>
        <w:t>调用计划拉动接口</w:t>
      </w:r>
      <w:r w:rsidR="0006624B">
        <w:rPr>
          <w:rStyle w:val="a9"/>
          <w:rFonts w:ascii="黑体" w:eastAsia="黑体" w:cs="宋体" w:hint="eastAsia"/>
          <w:b w:val="0"/>
        </w:rPr>
        <w:t>生成拉动信息，并将拉动信息传给设备。</w:t>
      </w:r>
    </w:p>
    <w:p w:rsidR="0047309B" w:rsidRDefault="0047309B" w:rsidP="0006624B">
      <w:pPr>
        <w:ind w:leftChars="400" w:left="840" w:firstLineChars="100" w:firstLine="210"/>
        <w:rPr>
          <w:rStyle w:val="a9"/>
          <w:rFonts w:ascii="黑体" w:eastAsia="黑体" w:cs="宋体"/>
          <w:b w:val="0"/>
        </w:rPr>
      </w:pPr>
    </w:p>
    <w:p w:rsidR="0047309B" w:rsidRDefault="0047309B" w:rsidP="0047309B">
      <w:pPr>
        <w:pStyle w:val="2"/>
        <w:rPr>
          <w:rStyle w:val="a9"/>
        </w:rPr>
      </w:pPr>
      <w:r w:rsidRPr="0047309B">
        <w:rPr>
          <w:rStyle w:val="a9"/>
          <w:rFonts w:hint="eastAsia"/>
        </w:rPr>
        <w:t>掏箱</w:t>
      </w:r>
    </w:p>
    <w:p w:rsidR="0047309B" w:rsidRPr="00BE533C" w:rsidRDefault="0047309B" w:rsidP="0047309B">
      <w:pPr>
        <w:ind w:left="576" w:firstLineChars="200" w:firstLine="480"/>
        <w:rPr>
          <w:rStyle w:val="a9"/>
          <w:rFonts w:ascii="黑体" w:eastAsia="黑体" w:hAnsi="Times New Roman" w:cs="宋体"/>
          <w:b w:val="0"/>
          <w:sz w:val="24"/>
          <w:szCs w:val="24"/>
        </w:rPr>
      </w:pPr>
      <w:r w:rsidRPr="00BE533C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MES接受到设备给的信号，把掏箱的料箱号和需要掏的数量反馈给设备。</w:t>
      </w:r>
    </w:p>
    <w:p w:rsidR="00BD664F" w:rsidRDefault="00BD664F" w:rsidP="0047309B">
      <w:pPr>
        <w:ind w:left="576" w:firstLineChars="200" w:firstLine="420"/>
      </w:pPr>
    </w:p>
    <w:p w:rsidR="00BD664F" w:rsidRDefault="00491A59" w:rsidP="00BD664F">
      <w:pPr>
        <w:pStyle w:val="2"/>
        <w:rPr>
          <w:rStyle w:val="a9"/>
        </w:rPr>
      </w:pPr>
      <w:r>
        <w:rPr>
          <w:rStyle w:val="a9"/>
          <w:rFonts w:hint="eastAsia"/>
        </w:rPr>
        <w:t>完成上线点</w:t>
      </w:r>
      <w:r>
        <w:rPr>
          <w:rStyle w:val="a9"/>
          <w:rFonts w:hint="eastAsia"/>
        </w:rPr>
        <w:t>1</w:t>
      </w:r>
      <w:r>
        <w:rPr>
          <w:rStyle w:val="a9"/>
          <w:rFonts w:hint="eastAsia"/>
        </w:rPr>
        <w:t>的掏箱后</w:t>
      </w:r>
    </w:p>
    <w:p w:rsidR="00BD664F" w:rsidRPr="00BE533C" w:rsidRDefault="00BD664F" w:rsidP="00BE533C">
      <w:pPr>
        <w:pStyle w:val="11"/>
        <w:ind w:leftChars="400" w:left="1800" w:hangingChars="400" w:hanging="960"/>
        <w:jc w:val="both"/>
        <w:rPr>
          <w:rStyle w:val="a9"/>
          <w:rFonts w:ascii="黑体" w:eastAsia="黑体" w:cs="宋体"/>
          <w:b w:val="0"/>
        </w:rPr>
      </w:pPr>
      <w:r w:rsidRPr="00BE533C">
        <w:rPr>
          <w:rStyle w:val="a9"/>
          <w:rFonts w:ascii="黑体" w:eastAsia="黑体" w:cs="宋体" w:hint="eastAsia"/>
          <w:b w:val="0"/>
        </w:rPr>
        <w:t>上线点1：MES接受到设备给的信号，校验是否还存在任务。如果有任务</w:t>
      </w:r>
      <w:r w:rsidRPr="00BE533C">
        <w:rPr>
          <w:rStyle w:val="a9"/>
          <w:rFonts w:ascii="黑体" w:eastAsia="黑体" w:cs="宋体" w:hint="eastAsia"/>
          <w:b w:val="0"/>
        </w:rPr>
        <w:lastRenderedPageBreak/>
        <w:t>就给设备一个信号（</w:t>
      </w:r>
      <w:proofErr w:type="gramStart"/>
      <w:r w:rsidRPr="00BE533C">
        <w:rPr>
          <w:rStyle w:val="a9"/>
          <w:rFonts w:ascii="黑体" w:eastAsia="黑体" w:cs="宋体" w:hint="eastAsia"/>
          <w:b w:val="0"/>
        </w:rPr>
        <w:t>将料箱拉到</w:t>
      </w:r>
      <w:proofErr w:type="gramEnd"/>
      <w:r w:rsidRPr="00BE533C">
        <w:rPr>
          <w:rStyle w:val="a9"/>
          <w:rFonts w:ascii="黑体" w:eastAsia="黑体" w:cs="宋体" w:hint="eastAsia"/>
          <w:b w:val="0"/>
        </w:rPr>
        <w:t>上线点2的掏箱等待点）。</w:t>
      </w:r>
      <w:r w:rsidR="00491A59" w:rsidRPr="00BE533C">
        <w:rPr>
          <w:rStyle w:val="a9"/>
          <w:rFonts w:ascii="黑体" w:eastAsia="黑体" w:cs="宋体" w:hint="eastAsia"/>
          <w:b w:val="0"/>
        </w:rPr>
        <w:t>如果</w:t>
      </w:r>
      <w:r w:rsidRPr="00BE533C">
        <w:rPr>
          <w:rStyle w:val="a9"/>
          <w:rFonts w:ascii="黑体" w:eastAsia="黑体" w:cs="宋体" w:hint="eastAsia"/>
          <w:b w:val="0"/>
        </w:rPr>
        <w:t>没有</w:t>
      </w:r>
      <w:r w:rsidR="00491A59" w:rsidRPr="00BE533C">
        <w:rPr>
          <w:rStyle w:val="a9"/>
          <w:rFonts w:ascii="黑体" w:eastAsia="黑体" w:cs="宋体" w:hint="eastAsia"/>
          <w:b w:val="0"/>
        </w:rPr>
        <w:t>，调用回库接口，然后</w:t>
      </w:r>
      <w:r w:rsidRPr="00BE533C">
        <w:rPr>
          <w:rStyle w:val="a9"/>
          <w:rFonts w:ascii="黑体" w:eastAsia="黑体" w:cs="宋体" w:hint="eastAsia"/>
          <w:b w:val="0"/>
        </w:rPr>
        <w:t>设备一个信号（</w:t>
      </w:r>
      <w:proofErr w:type="gramStart"/>
      <w:r w:rsidRPr="00BE533C">
        <w:rPr>
          <w:rStyle w:val="a9"/>
          <w:rFonts w:ascii="黑体" w:eastAsia="黑体" w:cs="宋体" w:hint="eastAsia"/>
          <w:b w:val="0"/>
        </w:rPr>
        <w:t>将料箱拉到</w:t>
      </w:r>
      <w:proofErr w:type="gramEnd"/>
      <w:r w:rsidRPr="00BE533C">
        <w:rPr>
          <w:rStyle w:val="a9"/>
          <w:rFonts w:ascii="黑体" w:eastAsia="黑体" w:cs="宋体" w:hint="eastAsia"/>
          <w:b w:val="0"/>
        </w:rPr>
        <w:t>回库等待点）。</w:t>
      </w:r>
    </w:p>
    <w:p w:rsidR="00BD664F" w:rsidRPr="00BE533C" w:rsidRDefault="00BD664F" w:rsidP="00BE533C">
      <w:pPr>
        <w:pStyle w:val="11"/>
        <w:ind w:left="840" w:firstLineChars="0" w:firstLine="0"/>
        <w:jc w:val="both"/>
        <w:rPr>
          <w:rStyle w:val="a9"/>
          <w:rFonts w:ascii="黑体" w:eastAsia="黑体" w:cs="宋体"/>
          <w:b w:val="0"/>
        </w:rPr>
      </w:pPr>
      <w:r w:rsidRPr="00BE533C">
        <w:rPr>
          <w:rStyle w:val="a9"/>
          <w:rFonts w:ascii="黑体" w:eastAsia="黑体" w:cs="宋体"/>
          <w:b w:val="0"/>
        </w:rPr>
        <w:t>上线点2：</w:t>
      </w:r>
      <w:r w:rsidRPr="00BE533C">
        <w:rPr>
          <w:rStyle w:val="a9"/>
          <w:rFonts w:ascii="黑体" w:eastAsia="黑体" w:cs="宋体" w:hint="eastAsia"/>
          <w:b w:val="0"/>
        </w:rPr>
        <w:t>MES接收到设备给的信号，</w:t>
      </w:r>
      <w:r w:rsidR="00491A59" w:rsidRPr="00BE533C">
        <w:rPr>
          <w:rStyle w:val="a9"/>
          <w:rFonts w:ascii="黑体" w:eastAsia="黑体" w:cs="宋体" w:hint="eastAsia"/>
          <w:b w:val="0"/>
        </w:rPr>
        <w:t>调用回库接口</w:t>
      </w:r>
      <w:r w:rsidRPr="00BE533C">
        <w:rPr>
          <w:rStyle w:val="a9"/>
          <w:rFonts w:ascii="黑体" w:eastAsia="黑体" w:cs="宋体" w:hint="eastAsia"/>
          <w:b w:val="0"/>
        </w:rPr>
        <w:t>。</w:t>
      </w:r>
    </w:p>
    <w:p w:rsidR="00BD664F" w:rsidRDefault="00491A59" w:rsidP="00BD664F">
      <w:pPr>
        <w:pStyle w:val="2"/>
        <w:rPr>
          <w:rStyle w:val="a9"/>
          <w:bCs/>
        </w:rPr>
      </w:pPr>
      <w:r w:rsidRPr="00491A59">
        <w:rPr>
          <w:rStyle w:val="a9"/>
          <w:rFonts w:hint="eastAsia"/>
        </w:rPr>
        <w:t>回库</w:t>
      </w:r>
    </w:p>
    <w:p w:rsidR="00491A59" w:rsidRPr="008533F6" w:rsidRDefault="00491A59" w:rsidP="008533F6">
      <w:pPr>
        <w:pStyle w:val="11"/>
        <w:ind w:left="840" w:firstLineChars="0" w:firstLine="0"/>
        <w:jc w:val="both"/>
        <w:rPr>
          <w:rStyle w:val="a9"/>
          <w:rFonts w:ascii="黑体" w:eastAsia="黑体" w:cs="宋体"/>
          <w:b w:val="0"/>
        </w:rPr>
      </w:pPr>
      <w:r w:rsidRPr="008533F6">
        <w:rPr>
          <w:rStyle w:val="a9"/>
          <w:rFonts w:ascii="黑体" w:eastAsia="黑体" w:cs="宋体" w:hint="eastAsia"/>
          <w:b w:val="0"/>
        </w:rPr>
        <w:t xml:space="preserve">  </w:t>
      </w:r>
      <w:r w:rsidR="008533F6">
        <w:rPr>
          <w:rStyle w:val="a9"/>
          <w:rFonts w:ascii="黑体" w:eastAsia="黑体" w:cs="宋体"/>
          <w:b w:val="0"/>
        </w:rPr>
        <w:t xml:space="preserve"> </w:t>
      </w:r>
      <w:r w:rsidRPr="008533F6">
        <w:rPr>
          <w:rStyle w:val="a9"/>
          <w:rFonts w:ascii="黑体" w:eastAsia="黑体" w:cs="宋体" w:hint="eastAsia"/>
          <w:b w:val="0"/>
        </w:rPr>
        <w:t>空箱回库：根据</w:t>
      </w:r>
      <w:proofErr w:type="gramStart"/>
      <w:r w:rsidRPr="008533F6">
        <w:rPr>
          <w:rStyle w:val="a9"/>
          <w:rFonts w:ascii="黑体" w:eastAsia="黑体" w:cs="宋体" w:hint="eastAsia"/>
          <w:b w:val="0"/>
        </w:rPr>
        <w:t>料箱类型</w:t>
      </w:r>
      <w:proofErr w:type="gramEnd"/>
      <w:r w:rsidRPr="008533F6">
        <w:rPr>
          <w:rStyle w:val="a9"/>
          <w:rFonts w:ascii="黑体" w:eastAsia="黑体" w:cs="宋体" w:hint="eastAsia"/>
          <w:b w:val="0"/>
        </w:rPr>
        <w:t>推荐回库料道。</w:t>
      </w:r>
    </w:p>
    <w:p w:rsidR="00491A59" w:rsidRPr="008533F6" w:rsidRDefault="00491A59" w:rsidP="008533F6">
      <w:pPr>
        <w:pStyle w:val="11"/>
        <w:ind w:left="840" w:firstLineChars="0" w:firstLine="0"/>
        <w:jc w:val="both"/>
        <w:rPr>
          <w:rStyle w:val="a9"/>
          <w:rFonts w:ascii="黑体" w:eastAsia="黑体" w:cs="宋体"/>
          <w:b w:val="0"/>
        </w:rPr>
      </w:pPr>
    </w:p>
    <w:p w:rsidR="00491A59" w:rsidRPr="008533F6" w:rsidRDefault="008533F6" w:rsidP="008533F6">
      <w:pPr>
        <w:pStyle w:val="11"/>
        <w:ind w:left="840" w:firstLineChars="0" w:firstLine="0"/>
        <w:jc w:val="both"/>
        <w:rPr>
          <w:rStyle w:val="a9"/>
          <w:rFonts w:ascii="黑体" w:eastAsia="黑体" w:cs="宋体"/>
          <w:b w:val="0"/>
        </w:rPr>
      </w:pPr>
      <w:r>
        <w:rPr>
          <w:rStyle w:val="a9"/>
          <w:rFonts w:ascii="黑体" w:eastAsia="黑体" w:cs="宋体" w:hint="eastAsia"/>
          <w:b w:val="0"/>
        </w:rPr>
        <w:t xml:space="preserve">   </w:t>
      </w:r>
      <w:proofErr w:type="gramStart"/>
      <w:r w:rsidR="00491A59" w:rsidRPr="008533F6">
        <w:rPr>
          <w:rStyle w:val="a9"/>
          <w:rFonts w:ascii="黑体" w:eastAsia="黑体" w:cs="宋体" w:hint="eastAsia"/>
          <w:b w:val="0"/>
        </w:rPr>
        <w:t>零头料箱回库</w:t>
      </w:r>
      <w:proofErr w:type="gramEnd"/>
      <w:r w:rsidR="00491A59" w:rsidRPr="008533F6">
        <w:rPr>
          <w:rStyle w:val="a9"/>
          <w:rFonts w:ascii="黑体" w:eastAsia="黑体" w:cs="宋体" w:hint="eastAsia"/>
          <w:b w:val="0"/>
        </w:rPr>
        <w:t>：</w:t>
      </w:r>
      <w:r w:rsidR="00491A59" w:rsidRPr="008533F6">
        <w:rPr>
          <w:rStyle w:val="a9"/>
          <w:rFonts w:ascii="黑体" w:eastAsia="黑体" w:cs="宋体"/>
          <w:b w:val="0"/>
        </w:rPr>
        <w:t xml:space="preserve"> 根据料箱中的产品推荐</w:t>
      </w:r>
      <w:r w:rsidR="00491A59" w:rsidRPr="008533F6">
        <w:rPr>
          <w:rStyle w:val="a9"/>
          <w:rFonts w:ascii="黑体" w:eastAsia="黑体" w:cs="宋体" w:hint="eastAsia"/>
          <w:b w:val="0"/>
        </w:rPr>
        <w:t>回库料道。</w:t>
      </w:r>
    </w:p>
    <w:p w:rsidR="0006624B" w:rsidRDefault="0006624B" w:rsidP="0006624B">
      <w:pPr>
        <w:ind w:firstLine="480"/>
      </w:pPr>
    </w:p>
    <w:p w:rsidR="008533F6" w:rsidRDefault="008533F6" w:rsidP="0006624B">
      <w:pPr>
        <w:ind w:firstLine="480"/>
      </w:pPr>
    </w:p>
    <w:p w:rsidR="0006624B" w:rsidRDefault="00491A59" w:rsidP="0006624B">
      <w:pPr>
        <w:pStyle w:val="1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其他业务</w:t>
      </w:r>
    </w:p>
    <w:p w:rsidR="0006624B" w:rsidRDefault="0006624B" w:rsidP="0006624B">
      <w:pPr>
        <w:pStyle w:val="2"/>
        <w:rPr>
          <w:rStyle w:val="a9"/>
        </w:rPr>
      </w:pPr>
      <w:r>
        <w:rPr>
          <w:rStyle w:val="a9"/>
          <w:rFonts w:hint="eastAsia"/>
        </w:rPr>
        <w:t>料道冻结</w:t>
      </w:r>
    </w:p>
    <w:p w:rsidR="0006624B" w:rsidRDefault="0006624B" w:rsidP="0006624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手动冻结</w:t>
      </w:r>
    </w:p>
    <w:p w:rsidR="0006624B" w:rsidRDefault="0006624B" w:rsidP="0006624B">
      <w:pPr>
        <w:pStyle w:val="11"/>
        <w:ind w:left="840" w:firstLineChars="0" w:firstLine="0"/>
        <w:rPr>
          <w:rStyle w:val="a9"/>
          <w:rFonts w:ascii="黑体" w:eastAsia="黑体" w:cs="宋体"/>
          <w:b w:val="0"/>
        </w:rPr>
      </w:pPr>
      <w:r>
        <w:rPr>
          <w:rStyle w:val="a9"/>
          <w:rFonts w:ascii="黑体" w:eastAsia="黑体" w:cs="宋体" w:hint="eastAsia"/>
          <w:b w:val="0"/>
        </w:rPr>
        <w:t>根据用户需求调用料道冻结接口对料道进行冻结。</w:t>
      </w:r>
    </w:p>
    <w:p w:rsidR="0006624B" w:rsidRDefault="0006624B" w:rsidP="0006624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自动冻结</w:t>
      </w:r>
    </w:p>
    <w:p w:rsidR="0006624B" w:rsidRDefault="0006624B" w:rsidP="0006624B">
      <w:pPr>
        <w:pStyle w:val="11"/>
        <w:ind w:left="840" w:firstLineChars="0" w:firstLine="0"/>
        <w:rPr>
          <w:b/>
        </w:rPr>
      </w:pPr>
      <w:r>
        <w:rPr>
          <w:rStyle w:val="a9"/>
          <w:rFonts w:ascii="黑体" w:eastAsia="黑体" w:cs="宋体" w:hint="eastAsia"/>
          <w:b w:val="0"/>
        </w:rPr>
        <w:t>在中间表检测到设备给的料道异常信号，对料道进行冻结。</w:t>
      </w:r>
    </w:p>
    <w:p w:rsidR="0006624B" w:rsidRDefault="0006624B" w:rsidP="0006624B">
      <w:pPr>
        <w:pStyle w:val="11"/>
        <w:ind w:left="840" w:firstLineChars="0" w:firstLine="0"/>
      </w:pPr>
    </w:p>
    <w:p w:rsidR="0006624B" w:rsidRDefault="0006624B" w:rsidP="0006624B">
      <w:pPr>
        <w:pStyle w:val="2"/>
        <w:rPr>
          <w:rStyle w:val="a9"/>
        </w:rPr>
      </w:pPr>
      <w:r>
        <w:rPr>
          <w:rStyle w:val="a9"/>
          <w:rFonts w:hint="eastAsia"/>
        </w:rPr>
        <w:t>料道自动整理</w:t>
      </w:r>
    </w:p>
    <w:p w:rsidR="0006624B" w:rsidRDefault="0006624B" w:rsidP="0006624B">
      <w:pPr>
        <w:pStyle w:val="11"/>
        <w:ind w:left="840" w:firstLineChars="300" w:firstLine="720"/>
        <w:rPr>
          <w:rStyle w:val="a9"/>
          <w:rFonts w:ascii="黑体" w:eastAsia="黑体" w:cs="宋体"/>
          <w:b w:val="0"/>
        </w:rPr>
      </w:pPr>
      <w:r>
        <w:rPr>
          <w:rStyle w:val="a9"/>
          <w:rFonts w:ascii="黑体" w:eastAsia="黑体" w:cs="宋体" w:hint="eastAsia"/>
          <w:b w:val="0"/>
        </w:rPr>
        <w:t>指当料道中某产品的可拉动数量一定值，并且</w:t>
      </w:r>
      <w:proofErr w:type="gramStart"/>
      <w:r>
        <w:rPr>
          <w:rStyle w:val="a9"/>
          <w:rFonts w:ascii="黑体" w:eastAsia="黑体" w:cs="宋体" w:hint="eastAsia"/>
          <w:b w:val="0"/>
        </w:rPr>
        <w:t>存在前空后</w:t>
      </w:r>
      <w:proofErr w:type="gramEnd"/>
      <w:r>
        <w:rPr>
          <w:rStyle w:val="a9"/>
          <w:rFonts w:ascii="黑体" w:eastAsia="黑体" w:cs="宋体" w:hint="eastAsia"/>
          <w:b w:val="0"/>
        </w:rPr>
        <w:t>满和没有站队的信息的料道时，将该料道进行锁定，将料道进行</w:t>
      </w:r>
      <w:proofErr w:type="gramStart"/>
      <w:r>
        <w:rPr>
          <w:rStyle w:val="a9"/>
          <w:rFonts w:ascii="黑体" w:eastAsia="黑体" w:cs="宋体" w:hint="eastAsia"/>
          <w:b w:val="0"/>
        </w:rPr>
        <w:t>原地空满交</w:t>
      </w:r>
      <w:proofErr w:type="gramEnd"/>
      <w:r>
        <w:rPr>
          <w:rStyle w:val="a9"/>
          <w:rFonts w:ascii="黑体" w:eastAsia="黑体" w:cs="宋体" w:hint="eastAsia"/>
          <w:b w:val="0"/>
        </w:rPr>
        <w:t>换。</w:t>
      </w:r>
    </w:p>
    <w:p w:rsidR="0006624B" w:rsidRDefault="0006624B" w:rsidP="0006624B">
      <w:pPr>
        <w:ind w:firstLine="480"/>
      </w:pPr>
    </w:p>
    <w:p w:rsidR="0006624B" w:rsidRPr="008533F6" w:rsidRDefault="0006624B" w:rsidP="008533F6">
      <w:pPr>
        <w:pStyle w:val="2"/>
        <w:rPr>
          <w:rStyle w:val="a9"/>
        </w:rPr>
      </w:pPr>
      <w:r w:rsidRPr="008533F6">
        <w:rPr>
          <w:rStyle w:val="a9"/>
          <w:rFonts w:hint="eastAsia"/>
        </w:rPr>
        <w:t>盘点</w:t>
      </w:r>
    </w:p>
    <w:p w:rsidR="0006624B" w:rsidRDefault="0006624B" w:rsidP="0006624B">
      <w:pPr>
        <w:ind w:firstLine="480"/>
      </w:pPr>
    </w:p>
    <w:p w:rsidR="0006624B" w:rsidRDefault="0006624B" w:rsidP="008533F6">
      <w:pPr>
        <w:pStyle w:val="11"/>
        <w:ind w:left="840" w:firstLineChars="300" w:firstLine="720"/>
        <w:rPr>
          <w:rStyle w:val="a9"/>
          <w:rFonts w:ascii="黑体" w:eastAsia="黑体" w:cs="宋体"/>
          <w:b w:val="0"/>
        </w:rPr>
      </w:pPr>
      <w:r>
        <w:rPr>
          <w:rStyle w:val="a9"/>
          <w:rFonts w:ascii="黑体" w:eastAsia="黑体" w:cs="宋体"/>
          <w:b w:val="0"/>
        </w:rPr>
        <w:t>MES</w:t>
      </w:r>
      <w:r>
        <w:rPr>
          <w:rStyle w:val="a9"/>
          <w:rFonts w:ascii="黑体" w:eastAsia="黑体" w:cs="宋体" w:hint="eastAsia"/>
          <w:b w:val="0"/>
        </w:rPr>
        <w:t>接收到设备传过来的盘点信号，调用料道冻结接口对料道进行冻结。根据中间表反馈的数据，对MES系统中的库存进行调整。</w:t>
      </w:r>
    </w:p>
    <w:p w:rsidR="008533F6" w:rsidRDefault="008533F6" w:rsidP="0006624B">
      <w:pPr>
        <w:ind w:leftChars="200" w:left="420" w:firstLine="480"/>
        <w:rPr>
          <w:rStyle w:val="a9"/>
          <w:rFonts w:ascii="黑体" w:eastAsia="黑体" w:cs="宋体"/>
          <w:b w:val="0"/>
        </w:rPr>
      </w:pPr>
    </w:p>
    <w:p w:rsidR="008533F6" w:rsidRPr="008533F6" w:rsidRDefault="008533F6" w:rsidP="008533F6">
      <w:pPr>
        <w:pStyle w:val="2"/>
        <w:rPr>
          <w:rStyle w:val="a9"/>
        </w:rPr>
      </w:pPr>
      <w:r w:rsidRPr="008533F6">
        <w:rPr>
          <w:rStyle w:val="a9"/>
          <w:rFonts w:hint="eastAsia"/>
        </w:rPr>
        <w:t>出入库任务管理</w:t>
      </w:r>
      <w:r>
        <w:rPr>
          <w:rStyle w:val="a9"/>
          <w:rFonts w:hint="eastAsia"/>
        </w:rPr>
        <w:t>（需要新开一个界面）</w:t>
      </w:r>
    </w:p>
    <w:p w:rsidR="0006624B" w:rsidRPr="008533F6" w:rsidRDefault="008533F6" w:rsidP="008533F6">
      <w:pPr>
        <w:pStyle w:val="3"/>
        <w:rPr>
          <w:rStyle w:val="a9"/>
          <w:rFonts w:ascii="Times New Roman" w:eastAsia="宋体" w:cs="Times New Roman"/>
        </w:rPr>
      </w:pPr>
      <w:r w:rsidRPr="008533F6">
        <w:rPr>
          <w:rStyle w:val="a9"/>
          <w:rFonts w:ascii="Times New Roman" w:eastAsia="宋体" w:cs="Times New Roman" w:hint="eastAsia"/>
        </w:rPr>
        <w:t>任务顺序调整</w:t>
      </w:r>
    </w:p>
    <w:p w:rsidR="008533F6" w:rsidRPr="008533F6" w:rsidRDefault="008533F6" w:rsidP="008533F6">
      <w:pPr>
        <w:pStyle w:val="11"/>
        <w:ind w:firstLineChars="274" w:firstLine="658"/>
        <w:rPr>
          <w:rStyle w:val="a9"/>
          <w:rFonts w:ascii="黑体" w:eastAsia="黑体" w:cs="宋体"/>
          <w:b w:val="0"/>
        </w:rPr>
      </w:pPr>
      <w:r w:rsidRPr="008533F6">
        <w:rPr>
          <w:rStyle w:val="a9"/>
          <w:rFonts w:ascii="黑体" w:eastAsia="黑体" w:cs="宋体" w:hint="eastAsia"/>
          <w:b w:val="0"/>
        </w:rPr>
        <w:t>排除锁定的任务，调整业务顺序。</w:t>
      </w:r>
    </w:p>
    <w:p w:rsidR="008533F6" w:rsidRPr="008533F6" w:rsidRDefault="008533F6" w:rsidP="008533F6">
      <w:pPr>
        <w:pStyle w:val="3"/>
        <w:rPr>
          <w:rStyle w:val="a9"/>
          <w:rFonts w:ascii="Times New Roman" w:eastAsia="宋体" w:cs="Times New Roman"/>
        </w:rPr>
      </w:pPr>
      <w:r w:rsidRPr="008533F6">
        <w:rPr>
          <w:rStyle w:val="a9"/>
          <w:rFonts w:ascii="Times New Roman" w:eastAsia="宋体" w:cs="Times New Roman"/>
        </w:rPr>
        <w:lastRenderedPageBreak/>
        <w:t>任务取消</w:t>
      </w:r>
    </w:p>
    <w:p w:rsidR="0006624B" w:rsidRDefault="008533F6" w:rsidP="008533F6">
      <w:pPr>
        <w:ind w:left="720"/>
      </w:pPr>
      <w:r w:rsidRPr="008533F6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只能取消为锁定的任务</w:t>
      </w:r>
      <w:r>
        <w:rPr>
          <w:rFonts w:hint="eastAsia"/>
        </w:rPr>
        <w:t>。</w:t>
      </w:r>
    </w:p>
    <w:p w:rsidR="008533F6" w:rsidRPr="008533F6" w:rsidRDefault="008533F6" w:rsidP="008533F6">
      <w:pPr>
        <w:pStyle w:val="3"/>
        <w:rPr>
          <w:rStyle w:val="a9"/>
          <w:rFonts w:ascii="Times New Roman" w:eastAsia="宋体" w:cs="Times New Roman"/>
        </w:rPr>
      </w:pPr>
      <w:r w:rsidRPr="008533F6">
        <w:rPr>
          <w:rStyle w:val="a9"/>
          <w:rFonts w:ascii="Times New Roman" w:eastAsia="宋体" w:cs="Times New Roman" w:hint="eastAsia"/>
        </w:rPr>
        <w:t>手工创建出入库任务</w:t>
      </w:r>
    </w:p>
    <w:p w:rsidR="0006624B" w:rsidRDefault="008533F6" w:rsidP="0006624B">
      <w:pPr>
        <w:ind w:firstLineChars="83" w:firstLine="174"/>
      </w:pPr>
      <w:r>
        <w:rPr>
          <w:rFonts w:hint="eastAsia"/>
        </w:rPr>
        <w:t xml:space="preserve">     </w:t>
      </w:r>
    </w:p>
    <w:p w:rsidR="0006624B" w:rsidRPr="008533F6" w:rsidRDefault="008533F6" w:rsidP="008533F6">
      <w:pPr>
        <w:pStyle w:val="3"/>
      </w:pPr>
      <w:r w:rsidRPr="008533F6">
        <w:rPr>
          <w:rStyle w:val="a9"/>
          <w:rFonts w:ascii="Times New Roman" w:eastAsia="宋体" w:cs="Times New Roman"/>
        </w:rPr>
        <w:t>重新派车</w:t>
      </w:r>
    </w:p>
    <w:p w:rsidR="00BE533C" w:rsidRDefault="008533F6" w:rsidP="00BE533C">
      <w:pPr>
        <w:ind w:left="720"/>
      </w:pPr>
      <w:r w:rsidRPr="008533F6"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找到任务，修改小车号。（锁定的任务除外</w:t>
      </w:r>
      <w:r>
        <w:rPr>
          <w:rFonts w:hint="eastAsia"/>
        </w:rPr>
        <w:t>）</w:t>
      </w:r>
      <w:r w:rsidR="005541D5">
        <w:rPr>
          <w:rFonts w:hint="eastAsia"/>
        </w:rPr>
        <w:t>给设备一个信号。</w:t>
      </w:r>
    </w:p>
    <w:p w:rsidR="00BE533C" w:rsidRDefault="00BE533C" w:rsidP="00BE533C">
      <w:pPr>
        <w:pStyle w:val="2"/>
        <w:rPr>
          <w:rStyle w:val="a9"/>
        </w:rPr>
      </w:pPr>
      <w:r w:rsidRPr="00BE533C">
        <w:rPr>
          <w:rStyle w:val="a9"/>
        </w:rPr>
        <w:t>Bin</w:t>
      </w:r>
      <w:r w:rsidRPr="00BE533C">
        <w:rPr>
          <w:rStyle w:val="a9"/>
        </w:rPr>
        <w:t>位和</w:t>
      </w:r>
      <w:r w:rsidRPr="00BE533C">
        <w:rPr>
          <w:rStyle w:val="a9"/>
        </w:rPr>
        <w:t>RK</w:t>
      </w:r>
      <w:r w:rsidRPr="00BE533C">
        <w:rPr>
          <w:rStyle w:val="a9"/>
        </w:rPr>
        <w:t>对应关系实时更新</w:t>
      </w:r>
    </w:p>
    <w:p w:rsidR="00BE533C" w:rsidRPr="00BE533C" w:rsidRDefault="00BE533C" w:rsidP="00BE533C">
      <w:pPr>
        <w:ind w:firstLineChars="300" w:firstLine="720"/>
        <w:rPr>
          <w:rFonts w:ascii="黑体" w:eastAsia="黑体" w:hAnsi="Times New Roman" w:cs="宋体"/>
          <w:bCs/>
          <w:sz w:val="24"/>
          <w:szCs w:val="24"/>
        </w:rPr>
      </w:pPr>
      <w:r>
        <w:rPr>
          <w:rStyle w:val="a9"/>
          <w:rFonts w:ascii="黑体" w:eastAsia="黑体" w:hAnsi="Times New Roman" w:cs="宋体" w:hint="eastAsia"/>
          <w:b w:val="0"/>
          <w:sz w:val="24"/>
          <w:szCs w:val="24"/>
        </w:rPr>
        <w:t>不停地读取设备给的Bin位</w:t>
      </w:r>
      <w:r>
        <w:rPr>
          <w:rFonts w:hint="eastAsia"/>
        </w:rPr>
        <w:t>和RK的对应关系。</w:t>
      </w:r>
    </w:p>
    <w:sectPr w:rsidR="00BE533C" w:rsidRPr="00BE5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880" w:rsidRDefault="00D07880" w:rsidP="0006624B">
      <w:pPr>
        <w:ind w:firstLine="480"/>
      </w:pPr>
      <w:r>
        <w:separator/>
      </w:r>
    </w:p>
  </w:endnote>
  <w:endnote w:type="continuationSeparator" w:id="0">
    <w:p w:rsidR="00D07880" w:rsidRDefault="00D07880" w:rsidP="0006624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880" w:rsidRDefault="00D07880" w:rsidP="0006624B">
      <w:pPr>
        <w:ind w:firstLine="480"/>
      </w:pPr>
      <w:r>
        <w:separator/>
      </w:r>
    </w:p>
  </w:footnote>
  <w:footnote w:type="continuationSeparator" w:id="0">
    <w:p w:rsidR="00D07880" w:rsidRDefault="00D07880" w:rsidP="0006624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291" w:rsidRDefault="002C129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4673"/>
    <w:multiLevelType w:val="multilevel"/>
    <w:tmpl w:val="13A5467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94685"/>
    <w:multiLevelType w:val="multilevel"/>
    <w:tmpl w:val="14094685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5E694A"/>
    <w:multiLevelType w:val="multilevel"/>
    <w:tmpl w:val="335E694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7CF4E9C"/>
    <w:multiLevelType w:val="multilevel"/>
    <w:tmpl w:val="37CF4E9C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156D1B"/>
    <w:multiLevelType w:val="multilevel"/>
    <w:tmpl w:val="4D156D1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2C9115B"/>
    <w:multiLevelType w:val="hybridMultilevel"/>
    <w:tmpl w:val="A470E5C6"/>
    <w:lvl w:ilvl="0" w:tplc="F67E07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E6430"/>
    <w:multiLevelType w:val="multilevel"/>
    <w:tmpl w:val="7C1E64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1D"/>
    <w:rsid w:val="0006624B"/>
    <w:rsid w:val="000C5DBB"/>
    <w:rsid w:val="000D620A"/>
    <w:rsid w:val="0011468E"/>
    <w:rsid w:val="00172CC2"/>
    <w:rsid w:val="001A7426"/>
    <w:rsid w:val="001E3E49"/>
    <w:rsid w:val="002B101D"/>
    <w:rsid w:val="002C1291"/>
    <w:rsid w:val="0047309B"/>
    <w:rsid w:val="00491A59"/>
    <w:rsid w:val="005541D5"/>
    <w:rsid w:val="005B082F"/>
    <w:rsid w:val="007961A9"/>
    <w:rsid w:val="008533F6"/>
    <w:rsid w:val="00A47280"/>
    <w:rsid w:val="00A95347"/>
    <w:rsid w:val="00B61276"/>
    <w:rsid w:val="00BB77BB"/>
    <w:rsid w:val="00BD664F"/>
    <w:rsid w:val="00BE533C"/>
    <w:rsid w:val="00D07880"/>
    <w:rsid w:val="00D52746"/>
    <w:rsid w:val="00D54EA6"/>
    <w:rsid w:val="00DA4C4E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A65D"/>
  <w15:chartTrackingRefBased/>
  <w15:docId w15:val="{A50353B3-CFF0-461A-A260-3626F5A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06624B"/>
    <w:pPr>
      <w:numPr>
        <w:numId w:val="1"/>
      </w:numPr>
      <w:adjustRightInd w:val="0"/>
      <w:snapToGrid w:val="0"/>
      <w:outlineLvl w:val="0"/>
    </w:pPr>
    <w:rPr>
      <w:rFonts w:ascii="Times New Roman" w:eastAsia="黑体" w:hAnsi="Times New Roman" w:cs="Arial"/>
      <w:sz w:val="36"/>
      <w:szCs w:val="20"/>
    </w:rPr>
  </w:style>
  <w:style w:type="paragraph" w:styleId="2">
    <w:name w:val="heading 2"/>
    <w:basedOn w:val="a"/>
    <w:next w:val="a"/>
    <w:link w:val="21"/>
    <w:unhideWhenUsed/>
    <w:qFormat/>
    <w:rsid w:val="0006624B"/>
    <w:pPr>
      <w:keepNext/>
      <w:keepLines/>
      <w:numPr>
        <w:ilvl w:val="1"/>
        <w:numId w:val="1"/>
      </w:numPr>
      <w:spacing w:before="240" w:line="300" w:lineRule="auto"/>
      <w:jc w:val="left"/>
      <w:outlineLvl w:val="1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1"/>
    <w:unhideWhenUsed/>
    <w:qFormat/>
    <w:rsid w:val="0006624B"/>
    <w:pPr>
      <w:keepNext/>
      <w:keepLines/>
      <w:numPr>
        <w:ilvl w:val="2"/>
        <w:numId w:val="1"/>
      </w:numPr>
      <w:spacing w:line="300" w:lineRule="auto"/>
      <w:jc w:val="left"/>
      <w:outlineLvl w:val="2"/>
    </w:pPr>
    <w:rPr>
      <w:rFonts w:ascii="黑体" w:eastAsia="黑体" w:hAnsi="Times New Roman" w:cs="宋体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624B"/>
    <w:pPr>
      <w:keepNext/>
      <w:keepLines/>
      <w:numPr>
        <w:ilvl w:val="3"/>
        <w:numId w:val="1"/>
      </w:numPr>
      <w:spacing w:before="280" w:after="290" w:line="376" w:lineRule="auto"/>
      <w:ind w:firstLineChars="200" w:firstLine="20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624B"/>
    <w:pPr>
      <w:keepNext/>
      <w:keepLines/>
      <w:numPr>
        <w:ilvl w:val="4"/>
        <w:numId w:val="1"/>
      </w:numPr>
      <w:spacing w:before="280" w:after="290" w:line="376" w:lineRule="auto"/>
      <w:ind w:firstLineChars="200" w:firstLine="200"/>
      <w:jc w:val="lef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6624B"/>
    <w:pPr>
      <w:keepNext/>
      <w:keepLines/>
      <w:numPr>
        <w:ilvl w:val="5"/>
        <w:numId w:val="1"/>
      </w:numPr>
      <w:spacing w:before="240" w:after="64" w:line="320" w:lineRule="auto"/>
      <w:ind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6624B"/>
    <w:pPr>
      <w:keepNext/>
      <w:keepLines/>
      <w:numPr>
        <w:ilvl w:val="6"/>
        <w:numId w:val="1"/>
      </w:numPr>
      <w:spacing w:before="240" w:after="64" w:line="320" w:lineRule="auto"/>
      <w:ind w:firstLineChars="200" w:firstLine="200"/>
      <w:jc w:val="left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6624B"/>
    <w:pPr>
      <w:keepNext/>
      <w:keepLines/>
      <w:numPr>
        <w:ilvl w:val="7"/>
        <w:numId w:val="1"/>
      </w:numPr>
      <w:spacing w:before="240" w:after="64" w:line="320" w:lineRule="auto"/>
      <w:ind w:firstLineChars="200" w:firstLine="200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6624B"/>
    <w:pPr>
      <w:keepNext/>
      <w:keepLines/>
      <w:numPr>
        <w:ilvl w:val="8"/>
        <w:numId w:val="1"/>
      </w:numPr>
      <w:spacing w:before="240" w:after="64" w:line="32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6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6624B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06624B"/>
    <w:rPr>
      <w:rFonts w:ascii="Times New Roman" w:eastAsia="黑体" w:hAnsi="Times New Roman" w:cs="Arial"/>
      <w:sz w:val="36"/>
      <w:szCs w:val="20"/>
    </w:rPr>
  </w:style>
  <w:style w:type="character" w:customStyle="1" w:styleId="20">
    <w:name w:val="标题 2 字符"/>
    <w:basedOn w:val="a0"/>
    <w:uiPriority w:val="9"/>
    <w:semiHidden/>
    <w:rsid w:val="00066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0662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62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662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662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662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0662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6624B"/>
    <w:rPr>
      <w:rFonts w:asciiTheme="majorHAnsi" w:eastAsiaTheme="majorEastAsia" w:hAnsiTheme="majorHAnsi" w:cstheme="majorBidi"/>
      <w:szCs w:val="21"/>
    </w:rPr>
  </w:style>
  <w:style w:type="paragraph" w:styleId="a7">
    <w:name w:val="annotation text"/>
    <w:basedOn w:val="a"/>
    <w:link w:val="a8"/>
    <w:uiPriority w:val="99"/>
    <w:unhideWhenUsed/>
    <w:rsid w:val="0006624B"/>
    <w:pPr>
      <w:spacing w:line="30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批注文字 字符"/>
    <w:basedOn w:val="a0"/>
    <w:link w:val="a7"/>
    <w:uiPriority w:val="99"/>
    <w:qFormat/>
    <w:rsid w:val="0006624B"/>
    <w:rPr>
      <w:rFonts w:ascii="Times New Roman" w:eastAsia="宋体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6624B"/>
    <w:rPr>
      <w:b/>
      <w:bCs/>
    </w:rPr>
  </w:style>
  <w:style w:type="character" w:styleId="aa">
    <w:name w:val="annotation reference"/>
    <w:basedOn w:val="a0"/>
    <w:uiPriority w:val="99"/>
    <w:unhideWhenUsed/>
    <w:rsid w:val="0006624B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06624B"/>
    <w:pPr>
      <w:spacing w:line="300" w:lineRule="auto"/>
      <w:ind w:firstLineChars="200" w:firstLine="42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1">
    <w:name w:val="标题 2 字符1"/>
    <w:link w:val="2"/>
    <w:locked/>
    <w:rsid w:val="000662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1">
    <w:name w:val="标题 3 字符1"/>
    <w:link w:val="3"/>
    <w:qFormat/>
    <w:locked/>
    <w:rsid w:val="0006624B"/>
    <w:rPr>
      <w:rFonts w:ascii="黑体" w:eastAsia="黑体" w:hAnsi="Times New Roman" w:cs="宋体"/>
      <w:b/>
      <w:bCs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6624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6624B"/>
    <w:rPr>
      <w:sz w:val="18"/>
      <w:szCs w:val="18"/>
    </w:rPr>
  </w:style>
  <w:style w:type="character" w:customStyle="1" w:styleId="2Char">
    <w:name w:val="标题 2 Char"/>
    <w:qFormat/>
    <w:rsid w:val="0006624B"/>
    <w:rPr>
      <w:b/>
      <w:bCs/>
      <w:kern w:val="2"/>
      <w:sz w:val="28"/>
      <w:szCs w:val="28"/>
    </w:rPr>
  </w:style>
  <w:style w:type="paragraph" w:styleId="ad">
    <w:name w:val="List Paragraph"/>
    <w:basedOn w:val="a"/>
    <w:uiPriority w:val="34"/>
    <w:qFormat/>
    <w:rsid w:val="00853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dingminw@outlook.com</dc:creator>
  <cp:keywords/>
  <dc:description/>
  <cp:lastModifiedBy>dingminw@outlook.com</cp:lastModifiedBy>
  <cp:revision>3</cp:revision>
  <dcterms:created xsi:type="dcterms:W3CDTF">2017-08-14T18:29:00Z</dcterms:created>
  <dcterms:modified xsi:type="dcterms:W3CDTF">2017-08-15T23:51:00Z</dcterms:modified>
</cp:coreProperties>
</file>