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3"/>
        </w:numPr>
      </w:pPr>
      <w:r>
        <w:rPr>
          <w:rFonts w:hint="eastAsia"/>
        </w:rPr>
        <w:t>注塑下线</w:t>
      </w:r>
    </w:p>
    <w:p>
      <w:pPr>
        <w:pStyle w:val="29"/>
        <w:keepNext/>
        <w:keepLines/>
        <w:numPr>
          <w:ilvl w:val="0"/>
          <w:numId w:val="4"/>
        </w:numPr>
        <w:ind w:firstLineChars="0"/>
        <w:outlineLvl w:val="2"/>
        <w:rPr>
          <w:rFonts w:ascii="黑体" w:eastAsia="黑体"/>
          <w:b/>
          <w:bCs/>
          <w:vanish/>
        </w:rPr>
      </w:pPr>
      <w:bookmarkStart w:id="0" w:name="_Toc431294196"/>
      <w:bookmarkEnd w:id="0"/>
      <w:bookmarkStart w:id="1" w:name="_Toc434656828"/>
      <w:bookmarkEnd w:id="1"/>
      <w:bookmarkStart w:id="2" w:name="_Toc435596882"/>
      <w:bookmarkEnd w:id="2"/>
      <w:bookmarkStart w:id="3" w:name="_Toc435606189"/>
      <w:bookmarkEnd w:id="3"/>
      <w:bookmarkStart w:id="4" w:name="_Toc439136010"/>
      <w:bookmarkEnd w:id="4"/>
      <w:bookmarkStart w:id="5" w:name="_Toc441060150"/>
      <w:bookmarkEnd w:id="5"/>
      <w:bookmarkStart w:id="6" w:name="_Toc440529810"/>
      <w:bookmarkEnd w:id="6"/>
      <w:bookmarkStart w:id="7" w:name="_Toc440531255"/>
      <w:bookmarkEnd w:id="7"/>
      <w:bookmarkStart w:id="8" w:name="_Toc441062445"/>
      <w:bookmarkEnd w:id="8"/>
      <w:bookmarkStart w:id="9" w:name="_Toc441063659"/>
      <w:bookmarkEnd w:id="9"/>
      <w:bookmarkStart w:id="10" w:name="_Toc441154451"/>
      <w:bookmarkEnd w:id="10"/>
      <w:bookmarkStart w:id="11" w:name="_Toc442259683"/>
      <w:bookmarkEnd w:id="11"/>
      <w:bookmarkStart w:id="12" w:name="_Toc442361868"/>
      <w:bookmarkEnd w:id="12"/>
      <w:bookmarkStart w:id="13" w:name="_Toc442263827"/>
      <w:bookmarkEnd w:id="13"/>
      <w:bookmarkStart w:id="14" w:name="_Toc477013348"/>
      <w:bookmarkEnd w:id="14"/>
      <w:bookmarkStart w:id="15" w:name="_Toc477013800"/>
      <w:bookmarkEnd w:id="15"/>
    </w:p>
    <w:p>
      <w:pPr>
        <w:pStyle w:val="29"/>
        <w:keepNext/>
        <w:keepLines/>
        <w:numPr>
          <w:ilvl w:val="1"/>
          <w:numId w:val="4"/>
        </w:numPr>
        <w:ind w:firstLineChars="0"/>
        <w:outlineLvl w:val="2"/>
        <w:rPr>
          <w:rFonts w:ascii="黑体" w:eastAsia="黑体"/>
          <w:b/>
          <w:bCs/>
          <w:vanish/>
        </w:rPr>
      </w:pPr>
      <w:bookmarkStart w:id="16" w:name="_Toc440531256"/>
      <w:bookmarkEnd w:id="16"/>
      <w:bookmarkStart w:id="17" w:name="_Toc477013801"/>
      <w:bookmarkEnd w:id="17"/>
      <w:bookmarkStart w:id="18" w:name="_Toc440529811"/>
      <w:bookmarkEnd w:id="18"/>
      <w:bookmarkStart w:id="19" w:name="_Toc441063660"/>
      <w:bookmarkEnd w:id="19"/>
      <w:bookmarkStart w:id="20" w:name="_Toc442361869"/>
      <w:bookmarkEnd w:id="20"/>
      <w:bookmarkStart w:id="21" w:name="_Toc441060151"/>
      <w:bookmarkEnd w:id="21"/>
      <w:bookmarkStart w:id="22" w:name="_Toc442259684"/>
      <w:bookmarkEnd w:id="22"/>
      <w:bookmarkStart w:id="23" w:name="_Toc439136011"/>
      <w:bookmarkEnd w:id="23"/>
      <w:bookmarkStart w:id="24" w:name="_Toc442263828"/>
      <w:bookmarkEnd w:id="24"/>
      <w:bookmarkStart w:id="25" w:name="_Toc441154452"/>
      <w:bookmarkEnd w:id="25"/>
      <w:bookmarkStart w:id="26" w:name="_Toc441062446"/>
      <w:bookmarkEnd w:id="26"/>
      <w:bookmarkStart w:id="27" w:name="_Toc477013349"/>
      <w:bookmarkEnd w:id="27"/>
    </w:p>
    <w:p>
      <w:pPr>
        <w:pStyle w:val="3"/>
        <w:rPr>
          <w:rStyle w:val="19"/>
          <w:b w:val="0"/>
          <w:bCs w:val="0"/>
        </w:rPr>
      </w:pPr>
      <w:r>
        <w:rPr>
          <w:rStyle w:val="19"/>
          <w:rFonts w:hint="eastAsia"/>
          <w:b w:val="0"/>
          <w:bCs w:val="0"/>
        </w:rPr>
        <w:t>注塑联动</w:t>
      </w:r>
    </w:p>
    <w:p>
      <w:pPr>
        <w:pStyle w:val="4"/>
        <w:numPr>
          <w:ilvl w:val="0"/>
          <w:numId w:val="0"/>
        </w:numPr>
        <w:ind w:left="720" w:firstLine="480" w:firstLineChars="200"/>
        <w:rPr>
          <w:rStyle w:val="19"/>
          <w:b w:val="0"/>
          <w:bCs w:val="0"/>
        </w:rPr>
      </w:pPr>
      <w:r>
        <w:rPr>
          <w:rStyle w:val="19"/>
          <w:rFonts w:hint="eastAsia"/>
          <w:b w:val="0"/>
          <w:bCs w:val="0"/>
        </w:rPr>
        <w:t>MES</w:t>
      </w:r>
      <w:r>
        <w:rPr>
          <w:rStyle w:val="19"/>
          <w:b w:val="0"/>
          <w:bCs w:val="0"/>
        </w:rPr>
        <w:t>系统实时去读取MonitordataTask</w:t>
      </w:r>
      <w:r>
        <w:rPr>
          <w:rStyle w:val="19"/>
          <w:rFonts w:hint="eastAsia"/>
          <w:b w:val="0"/>
          <w:bCs w:val="0"/>
        </w:rPr>
        <w:t>表中</w:t>
      </w:r>
      <w:r>
        <w:rPr>
          <w:rStyle w:val="19"/>
          <w:b w:val="0"/>
          <w:bCs w:val="0"/>
        </w:rPr>
        <w:t>flag=0</w:t>
      </w:r>
      <w:r>
        <w:rPr>
          <w:rStyle w:val="19"/>
          <w:rFonts w:hint="eastAsia"/>
          <w:b w:val="0"/>
          <w:bCs w:val="0"/>
        </w:rPr>
        <w:t>的</w:t>
      </w:r>
      <w:r>
        <w:rPr>
          <w:rStyle w:val="19"/>
          <w:b w:val="0"/>
          <w:bCs w:val="0"/>
        </w:rPr>
        <w:t>数据，</w:t>
      </w:r>
      <w:r>
        <w:rPr>
          <w:rStyle w:val="19"/>
          <w:rFonts w:hint="eastAsia"/>
          <w:b w:val="0"/>
          <w:bCs w:val="0"/>
        </w:rPr>
        <w:t>按照</w:t>
      </w:r>
      <w:r>
        <w:rPr>
          <w:rStyle w:val="19"/>
          <w:b w:val="0"/>
          <w:bCs w:val="0"/>
        </w:rPr>
        <w:t>时间正序排列。依次</w:t>
      </w:r>
      <w:r>
        <w:rPr>
          <w:rStyle w:val="19"/>
          <w:rFonts w:hint="eastAsia"/>
          <w:b w:val="0"/>
          <w:bCs w:val="0"/>
        </w:rPr>
        <w:t>执行产生</w:t>
      </w:r>
      <w:r>
        <w:rPr>
          <w:rStyle w:val="19"/>
          <w:b w:val="0"/>
          <w:bCs w:val="0"/>
        </w:rPr>
        <w:t>条码</w:t>
      </w:r>
      <w:r>
        <w:rPr>
          <w:rStyle w:val="19"/>
          <w:rFonts w:hint="eastAsia"/>
          <w:b w:val="0"/>
          <w:bCs w:val="0"/>
        </w:rPr>
        <w:t>并注塑</w:t>
      </w:r>
      <w:r>
        <w:rPr>
          <w:rStyle w:val="19"/>
          <w:b w:val="0"/>
          <w:bCs w:val="0"/>
        </w:rPr>
        <w:t>下线逻辑</w:t>
      </w:r>
      <w:r>
        <w:rPr>
          <w:rStyle w:val="19"/>
          <w:rFonts w:hint="eastAsia"/>
          <w:b w:val="0"/>
          <w:bCs w:val="0"/>
        </w:rPr>
        <w:t>，</w:t>
      </w:r>
      <w:r>
        <w:rPr>
          <w:rStyle w:val="19"/>
          <w:b w:val="0"/>
          <w:bCs w:val="0"/>
        </w:rPr>
        <w:t>执行完成后标记此行</w:t>
      </w:r>
      <w:r>
        <w:rPr>
          <w:rStyle w:val="19"/>
          <w:rFonts w:hint="eastAsia"/>
          <w:b w:val="0"/>
          <w:bCs w:val="0"/>
        </w:rPr>
        <w:t>信息</w:t>
      </w:r>
      <w:r>
        <w:rPr>
          <w:rStyle w:val="19"/>
          <w:b w:val="0"/>
          <w:bCs w:val="0"/>
        </w:rPr>
        <w:t>的flag=1</w:t>
      </w:r>
      <w:r>
        <w:rPr>
          <w:rStyle w:val="19"/>
          <w:rFonts w:hint="eastAsia"/>
          <w:b w:val="0"/>
          <w:bCs w:val="0"/>
        </w:rPr>
        <w:t>，并记录</w:t>
      </w:r>
      <w:r>
        <w:rPr>
          <w:rStyle w:val="19"/>
          <w:b w:val="0"/>
          <w:bCs w:val="0"/>
        </w:rPr>
        <w:t>barcode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b w:val="0"/>
          <w:bCs w:val="0"/>
        </w:rPr>
        <w:t>recordtime</w:t>
      </w:r>
      <w:r>
        <w:rPr>
          <w:rStyle w:val="19"/>
          <w:rFonts w:hint="eastAsia"/>
          <w:b w:val="0"/>
          <w:bCs w:val="0"/>
        </w:rPr>
        <w:t>等</w:t>
      </w:r>
      <w:r>
        <w:rPr>
          <w:rStyle w:val="19"/>
          <w:b w:val="0"/>
          <w:bCs w:val="0"/>
        </w:rPr>
        <w:t>信息。</w:t>
      </w:r>
    </w:p>
    <w:p>
      <w:pPr>
        <w:pStyle w:val="3"/>
        <w:rPr>
          <w:rStyle w:val="19"/>
          <w:b w:val="0"/>
          <w:bCs w:val="0"/>
        </w:rPr>
      </w:pPr>
      <w:r>
        <w:rPr>
          <w:rStyle w:val="19"/>
          <w:rFonts w:hint="eastAsia"/>
          <w:b w:val="0"/>
          <w:bCs w:val="0"/>
        </w:rPr>
        <w:t>激光打条码</w:t>
      </w:r>
    </w:p>
    <w:p>
      <w:pPr>
        <w:pStyle w:val="4"/>
        <w:numPr>
          <w:ilvl w:val="0"/>
          <w:numId w:val="0"/>
        </w:numPr>
        <w:ind w:left="720" w:firstLine="720" w:firstLineChars="300"/>
        <w:rPr>
          <w:ins w:id="0" w:author="lwu4" w:date="2017-08-14T14:16:51Z"/>
          <w:rStyle w:val="19"/>
          <w:rFonts w:hint="eastAsia"/>
          <w:b w:val="0"/>
          <w:bCs w:val="0"/>
        </w:rPr>
      </w:pPr>
      <w:r>
        <w:rPr>
          <w:rStyle w:val="19"/>
          <w:rFonts w:hint="eastAsia"/>
          <w:b w:val="0"/>
          <w:bCs w:val="0"/>
        </w:rPr>
        <w:t>MES在</w:t>
      </w:r>
      <w:r>
        <w:rPr>
          <w:rStyle w:val="19"/>
          <w:b w:val="0"/>
          <w:bCs w:val="0"/>
        </w:rPr>
        <w:t>获取到注塑机设备信号</w:t>
      </w:r>
      <w:r>
        <w:rPr>
          <w:rStyle w:val="19"/>
          <w:rFonts w:hint="eastAsia"/>
          <w:b w:val="0"/>
          <w:bCs w:val="0"/>
        </w:rPr>
        <w:t>后</w:t>
      </w:r>
      <w:r>
        <w:rPr>
          <w:rStyle w:val="19"/>
          <w:b w:val="0"/>
          <w:bCs w:val="0"/>
        </w:rPr>
        <w:t>，</w:t>
      </w:r>
      <w:r>
        <w:rPr>
          <w:rStyle w:val="19"/>
          <w:rFonts w:hint="eastAsia"/>
          <w:b w:val="0"/>
          <w:bCs w:val="0"/>
        </w:rPr>
        <w:t>判断有没有在打包的料箱，如果没有读取中间表获取RK，</w:t>
      </w:r>
      <w:r>
        <w:rPr>
          <w:rStyle w:val="19"/>
          <w:b w:val="0"/>
          <w:bCs w:val="0"/>
        </w:rPr>
        <w:t>产生条码，然后将条码写入激光打条码的中间表MESToEquipTask，</w:t>
      </w:r>
      <w:r>
        <w:rPr>
          <w:rStyle w:val="19"/>
          <w:rFonts w:hint="eastAsia"/>
          <w:b w:val="0"/>
          <w:bCs w:val="0"/>
        </w:rPr>
        <w:t>然后</w:t>
      </w:r>
      <w:r>
        <w:rPr>
          <w:rStyle w:val="19"/>
          <w:b w:val="0"/>
          <w:bCs w:val="0"/>
        </w:rPr>
        <w:t>激光</w:t>
      </w:r>
      <w:r>
        <w:rPr>
          <w:rStyle w:val="19"/>
          <w:rFonts w:hint="eastAsia"/>
          <w:b w:val="0"/>
          <w:bCs w:val="0"/>
        </w:rPr>
        <w:t>打条码</w:t>
      </w:r>
      <w:r>
        <w:rPr>
          <w:rStyle w:val="19"/>
          <w:b w:val="0"/>
          <w:bCs w:val="0"/>
        </w:rPr>
        <w:t>设MESToEquipTask</w:t>
      </w:r>
      <w:r>
        <w:rPr>
          <w:rStyle w:val="19"/>
          <w:rFonts w:hint="eastAsia"/>
          <w:b w:val="0"/>
          <w:bCs w:val="0"/>
        </w:rPr>
        <w:t>中</w:t>
      </w:r>
      <w:r>
        <w:rPr>
          <w:rStyle w:val="19"/>
          <w:b w:val="0"/>
          <w:bCs w:val="0"/>
        </w:rPr>
        <w:t>获取条码信息，然后依次</w:t>
      </w:r>
      <w:r>
        <w:rPr>
          <w:rStyle w:val="19"/>
          <w:rFonts w:hint="eastAsia"/>
          <w:b w:val="0"/>
          <w:bCs w:val="0"/>
        </w:rPr>
        <w:t>打</w:t>
      </w:r>
      <w:r>
        <w:rPr>
          <w:rStyle w:val="19"/>
          <w:b w:val="0"/>
          <w:bCs w:val="0"/>
        </w:rPr>
        <w:t>条码，打印结束后，标记此信号为已打印NeedResponse=1</w:t>
      </w:r>
      <w:r>
        <w:rPr>
          <w:rStyle w:val="19"/>
          <w:rFonts w:hint="eastAsia"/>
          <w:b w:val="0"/>
          <w:bCs w:val="0"/>
        </w:rPr>
        <w:t>。</w:t>
      </w:r>
    </w:p>
    <w:p>
      <w:pPr>
        <w:rPr>
          <w:ins w:id="1" w:author="lwu4" w:date="2017-08-14T14:17:20Z"/>
          <w:rFonts w:hint="eastAsia" w:eastAsia="宋体"/>
          <w:lang w:val="en-US" w:eastAsia="zh-CN"/>
        </w:rPr>
      </w:pP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1. 注塑计划维护（GUI）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>换模工维护接下去要生产的产品零件号和数量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ab/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2.条码缓冲（Interface）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>注塑装箱的扫描枪扫到条码后，因为还没有真正装进料箱，所以需要先缓存起来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ab/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3. 条码装箱(Interface）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>升降机给到一次信号，说明装了一次箱，此时将缓存的条码取出来后装进对应RK中。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ab/>
      </w:r>
    </w:p>
    <w:p>
      <w:pPr>
        <w:pStyle w:val="3"/>
        <w:rPr>
          <w:rStyle w:val="19"/>
          <w:b w:val="0"/>
          <w:bCs w:val="0"/>
        </w:rPr>
      </w:pPr>
      <w:r>
        <w:rPr>
          <w:rStyle w:val="19"/>
          <w:rFonts w:hint="eastAsia"/>
          <w:b w:val="0"/>
          <w:bCs w:val="0"/>
        </w:rPr>
        <w:t>封箱</w:t>
      </w:r>
    </w:p>
    <w:p>
      <w:pPr>
        <w:rPr>
          <w:color w:val="FF0000"/>
        </w:rPr>
      </w:pPr>
      <w:r>
        <w:rPr>
          <w:rFonts w:hint="eastAsia"/>
          <w:color w:val="FF0000"/>
        </w:rPr>
        <w:t>触发条件：MES装箱时也确认该料箱已装箱 并且 设备给出了满箱信号，否则需要记录报错信息</w:t>
      </w:r>
    </w:p>
    <w:p>
      <w:pPr>
        <w:ind w:left="1200" w:leftChars="200" w:hanging="720" w:hangingChars="300"/>
        <w:rPr>
          <w:rStyle w:val="19"/>
          <w:rFonts w:ascii="黑体" w:eastAsia="黑体" w:cs="宋体"/>
          <w:b w:val="0"/>
          <w:bCs w:val="0"/>
        </w:rPr>
      </w:pPr>
      <w:commentRangeStart w:id="0"/>
      <w:r>
        <w:rPr>
          <w:rFonts w:hint="eastAsia"/>
        </w:rPr>
        <w:t xml:space="preserve"> </w:t>
      </w:r>
      <w:r>
        <w:rPr>
          <w:rStyle w:val="19"/>
          <w:rFonts w:hint="eastAsia" w:ascii="黑体" w:eastAsia="黑体" w:cs="宋体"/>
        </w:rPr>
        <w:t xml:space="preserve"> </w:t>
      </w:r>
      <w:r>
        <w:rPr>
          <w:rStyle w:val="19"/>
          <w:rFonts w:hint="eastAsia" w:ascii="黑体" w:eastAsia="黑体" w:cs="宋体"/>
          <w:b w:val="0"/>
          <w:bCs w:val="0"/>
        </w:rPr>
        <w:t xml:space="preserve">  1. 升降机每装箱一层产品，给一个反馈信号，当升降机给我们满箱信号时MES进行校验RK和数量并进行封箱。</w:t>
      </w:r>
    </w:p>
    <w:p>
      <w:pPr>
        <w:ind w:firstLine="480"/>
        <w:rPr>
          <w:rStyle w:val="19"/>
          <w:rFonts w:ascii="黑体" w:eastAsia="黑体" w:cs="宋体"/>
          <w:b w:val="0"/>
          <w:bCs w:val="0"/>
        </w:rPr>
      </w:pPr>
      <w:r>
        <w:rPr>
          <w:rStyle w:val="19"/>
          <w:rFonts w:hint="eastAsia" w:ascii="黑体" w:eastAsia="黑体" w:cs="宋体"/>
          <w:b w:val="0"/>
          <w:bCs w:val="0"/>
        </w:rPr>
        <w:t xml:space="preserve">    2. 设备检测到已满箱，MES未检测到满箱，则强制封箱。</w:t>
      </w:r>
    </w:p>
    <w:p>
      <w:pPr>
        <w:ind w:left="1200" w:leftChars="200" w:hanging="720" w:hangingChars="300"/>
        <w:rPr>
          <w:rStyle w:val="21"/>
        </w:rPr>
      </w:pPr>
      <w:r>
        <w:rPr>
          <w:rStyle w:val="19"/>
          <w:rFonts w:hint="eastAsia" w:ascii="黑体" w:eastAsia="黑体" w:cs="宋体"/>
          <w:b w:val="0"/>
          <w:bCs w:val="0"/>
        </w:rPr>
        <w:t xml:space="preserve">    3.封箱完成后给设备一个封箱信号，AGV小车把料箱拖到满箱等待点。</w:t>
      </w:r>
      <w:commentRangeEnd w:id="0"/>
      <w:r>
        <w:rPr>
          <w:rStyle w:val="21"/>
        </w:rPr>
        <w:commentReference w:id="0"/>
      </w:r>
    </w:p>
    <w:p>
      <w:pPr>
        <w:ind w:left="1200" w:leftChars="200" w:hanging="720" w:hangingChars="300"/>
        <w:rPr>
          <w:rStyle w:val="21"/>
        </w:rPr>
      </w:pPr>
    </w:p>
    <w:p>
      <w:pPr>
        <w:ind w:left="1200" w:leftChars="200" w:hanging="720" w:hangingChars="300"/>
        <w:rPr>
          <w:rStyle w:val="21"/>
          <w:rFonts w:hint="eastAsia"/>
          <w:color w:val="FF0000"/>
        </w:rPr>
      </w:pPr>
      <w:r>
        <w:rPr>
          <w:rStyle w:val="21"/>
          <w:rFonts w:hint="eastAsia"/>
          <w:color w:val="FF0000"/>
        </w:rPr>
        <w:t>5. 强制封箱（GUI）</w:t>
      </w:r>
    </w:p>
    <w:p>
      <w:pPr>
        <w:ind w:left="1200" w:leftChars="200" w:hanging="720" w:hangingChars="300"/>
        <w:rPr>
          <w:rStyle w:val="21"/>
          <w:color w:val="FF0000"/>
        </w:rPr>
      </w:pPr>
      <w:r>
        <w:rPr>
          <w:rStyle w:val="21"/>
          <w:rFonts w:hint="eastAsia"/>
          <w:color w:val="FF0000"/>
        </w:rPr>
        <w:tab/>
      </w:r>
      <w:r>
        <w:rPr>
          <w:rStyle w:val="21"/>
          <w:rFonts w:hint="eastAsia"/>
          <w:color w:val="FF0000"/>
        </w:rPr>
        <w:t>需要当前的装箱界面支持该功能。</w:t>
      </w:r>
    </w:p>
    <w:p>
      <w:pPr>
        <w:pStyle w:val="2"/>
      </w:pPr>
      <w:r>
        <w:rPr>
          <w:rFonts w:hint="eastAsia"/>
        </w:rPr>
        <w:t>仓库</w:t>
      </w:r>
    </w:p>
    <w:p>
      <w:pPr>
        <w:pStyle w:val="3"/>
        <w:rPr>
          <w:rStyle w:val="19"/>
          <w:b w:val="0"/>
          <w:bCs w:val="0"/>
        </w:rPr>
      </w:pPr>
      <w:r>
        <w:rPr>
          <w:rStyle w:val="19"/>
          <w:rFonts w:hint="eastAsia"/>
          <w:b w:val="0"/>
          <w:bCs w:val="0"/>
        </w:rPr>
        <w:t>料箱入库</w:t>
      </w:r>
    </w:p>
    <w:p>
      <w:pPr>
        <w:pStyle w:val="4"/>
        <w:rPr>
          <w:rStyle w:val="19"/>
          <w:b w:val="0"/>
          <w:bCs w:val="0"/>
        </w:rPr>
      </w:pPr>
      <w:commentRangeStart w:id="1"/>
      <w:r>
        <w:rPr>
          <w:rStyle w:val="19"/>
          <w:b w:val="0"/>
          <w:bCs w:val="0"/>
        </w:rPr>
        <w:t>注塑下线入库</w:t>
      </w:r>
    </w:p>
    <w:p>
      <w:pPr>
        <w:ind w:left="1200" w:leftChars="500" w:firstLine="480"/>
        <w:rPr>
          <w:rStyle w:val="19"/>
          <w:rFonts w:hint="eastAsia" w:ascii="黑体" w:eastAsia="黑体" w:cs="宋体"/>
          <w:b w:val="0"/>
          <w:bCs w:val="0"/>
        </w:rPr>
      </w:pPr>
      <w:r>
        <w:rPr>
          <w:rStyle w:val="19"/>
          <w:rFonts w:hint="eastAsia" w:ascii="黑体" w:eastAsia="黑体" w:cs="宋体"/>
          <w:b w:val="0"/>
          <w:bCs w:val="0"/>
        </w:rPr>
        <w:t>MES接受满箱等待点的信号后，调用入库申请接口生成入库任务，并给将入库信号给到设备。AGV小车接收到满箱入库信号后，执行入库申请，完成后返回一个信号到中间表。MES根据反馈的信号生成出入库记录</w:t>
      </w:r>
      <w:commentRangeEnd w:id="1"/>
      <w:r>
        <w:rPr>
          <w:rStyle w:val="21"/>
        </w:rPr>
        <w:commentReference w:id="1"/>
      </w:r>
      <w:r>
        <w:rPr>
          <w:rStyle w:val="19"/>
          <w:rFonts w:hint="eastAsia" w:ascii="黑体" w:eastAsia="黑体" w:cs="宋体"/>
          <w:b w:val="0"/>
          <w:bCs w:val="0"/>
        </w:rPr>
        <w:t>。</w:t>
      </w:r>
    </w:p>
    <w:p>
      <w:pPr>
        <w:ind w:left="1200" w:leftChars="500" w:firstLine="480"/>
        <w:rPr>
          <w:rStyle w:val="19"/>
          <w:rFonts w:hint="eastAsia" w:ascii="黑体" w:eastAsia="黑体" w:cs="宋体"/>
          <w:b w:val="0"/>
          <w:bCs w:val="0"/>
          <w:color w:val="FF0000"/>
          <w:lang w:val="en-US" w:eastAsia="zh-CN"/>
        </w:rPr>
      </w:pPr>
      <w:r>
        <w:rPr>
          <w:rStyle w:val="19"/>
          <w:rFonts w:hint="eastAsia" w:ascii="黑体" w:eastAsia="黑体" w:cs="宋体"/>
          <w:b w:val="0"/>
          <w:bCs w:val="0"/>
          <w:color w:val="FF0000"/>
          <w:lang w:val="en-US" w:eastAsia="zh-CN"/>
        </w:rPr>
        <w:t>注塑空RK出库任务</w:t>
      </w:r>
    </w:p>
    <w:p>
      <w:pPr>
        <w:ind w:left="1200" w:leftChars="500" w:firstLine="480"/>
        <w:rPr>
          <w:rStyle w:val="19"/>
          <w:rFonts w:hint="eastAsia" w:ascii="黑体" w:eastAsia="黑体" w:cs="宋体"/>
          <w:b w:val="0"/>
          <w:bCs w:val="0"/>
          <w:color w:val="FF0000"/>
          <w:lang w:val="en-US" w:eastAsia="zh-CN"/>
        </w:rPr>
      </w:pPr>
      <w:r>
        <w:rPr>
          <w:rStyle w:val="19"/>
          <w:rFonts w:hint="eastAsia" w:ascii="黑体" w:eastAsia="黑体" w:cs="宋体"/>
          <w:b w:val="0"/>
          <w:bCs w:val="0"/>
          <w:color w:val="FF0000"/>
          <w:lang w:val="en-US" w:eastAsia="zh-CN"/>
        </w:rPr>
        <w:t>根据注塑区域空箱等待点的空置信号，进行空RK任务生成，生成时需要考虑到料箱类型，所以需要取“</w:t>
      </w:r>
      <w:r>
        <w:rPr>
          <w:rFonts w:hint="eastAsia" w:eastAsia="宋体"/>
          <w:color w:val="FF0000"/>
          <w:lang w:val="en-US" w:eastAsia="zh-CN"/>
        </w:rPr>
        <w:t>注塑计划维护</w:t>
      </w:r>
      <w:r>
        <w:rPr>
          <w:rFonts w:hint="eastAsia"/>
          <w:color w:val="FF0000"/>
          <w:lang w:val="en-US" w:eastAsia="zh-CN"/>
        </w:rPr>
        <w:t>”中当前正在生产的产品。</w:t>
      </w:r>
    </w:p>
    <w:p>
      <w:pPr>
        <w:pStyle w:val="4"/>
        <w:rPr>
          <w:rStyle w:val="19"/>
          <w:b w:val="0"/>
          <w:bCs w:val="0"/>
        </w:rPr>
      </w:pPr>
      <w:r>
        <w:rPr>
          <w:rStyle w:val="19"/>
          <w:rFonts w:hint="eastAsia"/>
          <w:b w:val="0"/>
          <w:bCs w:val="0"/>
        </w:rPr>
        <w:t>手动入库</w:t>
      </w:r>
    </w:p>
    <w:p>
      <w:pPr>
        <w:ind w:left="720" w:firstLine="960" w:firstLineChars="400"/>
        <w:rPr>
          <w:rStyle w:val="19"/>
          <w:rFonts w:hint="eastAsia" w:ascii="黑体" w:eastAsia="黑体" w:cs="宋体"/>
          <w:b w:val="0"/>
          <w:bCs w:val="0"/>
        </w:rPr>
      </w:pPr>
      <w:r>
        <w:rPr>
          <w:rStyle w:val="19"/>
          <w:rFonts w:hint="eastAsia" w:ascii="黑体" w:eastAsia="黑体" w:cs="宋体"/>
          <w:b w:val="0"/>
          <w:bCs w:val="0"/>
        </w:rPr>
        <w:t>人工把料箱拉到指定料到，把完成信号和入库信息写入MES。</w:t>
      </w:r>
    </w:p>
    <w:p>
      <w:pPr>
        <w:ind w:left="720" w:firstLine="960" w:firstLineChars="400"/>
        <w:rPr>
          <w:rStyle w:val="19"/>
          <w:rFonts w:hint="eastAsia" w:ascii="黑体" w:eastAsia="黑体" w:cs="宋体"/>
          <w:b w:val="0"/>
          <w:bCs w:val="0"/>
        </w:rPr>
      </w:pPr>
    </w:p>
    <w:p>
      <w:pPr>
        <w:ind w:left="720" w:firstLine="960" w:firstLineChars="400"/>
        <w:rPr>
          <w:rStyle w:val="19"/>
          <w:rFonts w:hint="eastAsia" w:ascii="黑体" w:eastAsia="黑体" w:cs="宋体"/>
          <w:b w:val="0"/>
          <w:bCs w:val="0"/>
          <w:color w:val="FF0000"/>
          <w:lang w:val="en-US" w:eastAsia="zh-CN"/>
        </w:rPr>
      </w:pPr>
      <w:r>
        <w:rPr>
          <w:rStyle w:val="19"/>
          <w:rFonts w:hint="eastAsia" w:ascii="黑体" w:eastAsia="黑体" w:cs="宋体"/>
          <w:b w:val="0"/>
          <w:bCs w:val="0"/>
          <w:color w:val="FF0000"/>
          <w:lang w:val="en-US" w:eastAsia="zh-CN"/>
        </w:rPr>
        <w:t>手动出库</w:t>
      </w:r>
    </w:p>
    <w:p>
      <w:pPr>
        <w:ind w:left="720" w:firstLine="960" w:firstLineChars="400"/>
        <w:rPr>
          <w:rStyle w:val="19"/>
          <w:rFonts w:hint="eastAsia" w:ascii="黑体" w:eastAsia="黑体" w:cs="宋体"/>
          <w:b w:val="0"/>
          <w:bCs w:val="0"/>
          <w:color w:val="FF0000"/>
          <w:lang w:val="en-US" w:eastAsia="zh-CN"/>
        </w:rPr>
      </w:pPr>
    </w:p>
    <w:p>
      <w:pPr>
        <w:pStyle w:val="4"/>
        <w:rPr>
          <w:rStyle w:val="19"/>
          <w:b w:val="0"/>
          <w:bCs w:val="0"/>
        </w:rPr>
      </w:pPr>
      <w:r>
        <w:rPr>
          <w:rStyle w:val="19"/>
          <w:rFonts w:hint="eastAsia"/>
          <w:b w:val="0"/>
          <w:bCs w:val="0"/>
        </w:rPr>
        <w:t>入库异常</w:t>
      </w:r>
    </w:p>
    <w:p>
      <w:pPr>
        <w:ind w:left="1200" w:leftChars="500" w:firstLine="480"/>
        <w:rPr>
          <w:rStyle w:val="19"/>
          <w:rFonts w:ascii="黑体" w:eastAsia="黑体" w:cs="宋体"/>
          <w:b w:val="0"/>
          <w:bCs w:val="0"/>
        </w:rPr>
      </w:pPr>
      <w:r>
        <w:rPr>
          <w:rStyle w:val="19"/>
          <w:rFonts w:hint="eastAsia" w:ascii="黑体" w:eastAsia="黑体" w:cs="宋体"/>
          <w:b w:val="0"/>
          <w:bCs w:val="0"/>
        </w:rPr>
        <w:t>调用手动模式执行结果反馈接口，根据反馈的信号生成出入库记录。</w:t>
      </w:r>
    </w:p>
    <w:p>
      <w:pPr>
        <w:pStyle w:val="3"/>
        <w:rPr>
          <w:rStyle w:val="19"/>
          <w:b w:val="0"/>
          <w:bCs w:val="0"/>
        </w:rPr>
      </w:pPr>
      <w:r>
        <w:rPr>
          <w:rStyle w:val="19"/>
          <w:rFonts w:hint="eastAsia"/>
          <w:b w:val="0"/>
          <w:bCs w:val="0"/>
        </w:rPr>
        <w:t>料箱出库</w:t>
      </w:r>
    </w:p>
    <w:p>
      <w:pPr>
        <w:pStyle w:val="29"/>
        <w:numPr>
          <w:ilvl w:val="0"/>
          <w:numId w:val="5"/>
        </w:numPr>
        <w:ind w:firstLineChars="0"/>
        <w:rPr>
          <w:rStyle w:val="19"/>
          <w:rFonts w:ascii="黑体" w:eastAsia="黑体" w:cs="宋体"/>
          <w:b w:val="0"/>
          <w:bCs w:val="0"/>
        </w:rPr>
      </w:pPr>
      <w:commentRangeStart w:id="2"/>
      <w:r>
        <w:rPr>
          <w:rStyle w:val="19"/>
          <w:rFonts w:hint="eastAsia" w:ascii="黑体" w:eastAsia="黑体" w:cs="宋体"/>
          <w:b w:val="0"/>
          <w:bCs w:val="0"/>
        </w:rPr>
        <w:t>AGV小车根据出库申请把指定的料箱拉到指定的位置，并反馈MES信号，MES根据信号生成出入库记录。</w:t>
      </w:r>
      <w:commentRangeEnd w:id="2"/>
      <w:r>
        <w:commentReference w:id="2"/>
      </w:r>
    </w:p>
    <w:p>
      <w:pPr>
        <w:pStyle w:val="29"/>
        <w:numPr>
          <w:numId w:val="0"/>
        </w:numPr>
        <w:ind w:left="840" w:leftChars="0"/>
        <w:rPr>
          <w:rStyle w:val="19"/>
          <w:rFonts w:ascii="黑体" w:eastAsia="黑体" w:cs="宋体"/>
          <w:b w:val="0"/>
          <w:bCs w:val="0"/>
        </w:rPr>
      </w:pPr>
    </w:p>
    <w:p>
      <w:pPr>
        <w:pStyle w:val="29"/>
        <w:numPr>
          <w:ilvl w:val="0"/>
          <w:numId w:val="5"/>
        </w:numPr>
        <w:ind w:firstLineChars="0"/>
        <w:rPr>
          <w:rStyle w:val="19"/>
          <w:rFonts w:ascii="黑体" w:eastAsia="黑体" w:cs="宋体"/>
          <w:b w:val="0"/>
          <w:bCs w:val="0"/>
        </w:rPr>
      </w:pPr>
      <w:r>
        <w:rPr>
          <w:rStyle w:val="19"/>
          <w:rFonts w:hint="eastAsia" w:ascii="黑体" w:eastAsia="黑体" w:cs="宋体"/>
          <w:b w:val="0"/>
          <w:bCs w:val="0"/>
        </w:rPr>
        <w:t>出库任务异常：MES接收到AGV写入中间表的异常信息时，进行重新安排小车执行此项拉动。</w:t>
      </w:r>
    </w:p>
    <w:p>
      <w:pPr>
        <w:pStyle w:val="29"/>
        <w:widowControl w:val="0"/>
        <w:numPr>
          <w:numId w:val="0"/>
        </w:numPr>
        <w:spacing w:line="300" w:lineRule="auto"/>
        <w:rPr>
          <w:rStyle w:val="19"/>
          <w:rFonts w:hint="eastAsia" w:ascii="黑体" w:eastAsia="黑体" w:cs="宋体"/>
          <w:b w:val="0"/>
          <w:bCs w:val="0"/>
        </w:rPr>
      </w:pPr>
    </w:p>
    <w:p>
      <w:pPr>
        <w:pStyle w:val="29"/>
        <w:widowControl w:val="0"/>
        <w:numPr>
          <w:numId w:val="0"/>
        </w:numPr>
        <w:spacing w:line="300" w:lineRule="auto"/>
        <w:ind w:firstLine="420" w:firstLineChars="0"/>
        <w:rPr>
          <w:rStyle w:val="19"/>
          <w:rFonts w:hint="eastAsia" w:ascii="黑体" w:eastAsia="黑体" w:cs="宋体"/>
          <w:b w:val="0"/>
          <w:bCs w:val="0"/>
        </w:rPr>
      </w:pPr>
    </w:p>
    <w:p>
      <w:pPr>
        <w:pStyle w:val="29"/>
        <w:numPr>
          <w:ilvl w:val="0"/>
          <w:numId w:val="5"/>
        </w:numPr>
        <w:ind w:firstLineChars="0"/>
        <w:rPr>
          <w:rStyle w:val="19"/>
          <w:rFonts w:ascii="黑体" w:eastAsia="黑体" w:cs="宋体"/>
          <w:b w:val="0"/>
          <w:bCs w:val="0"/>
        </w:rPr>
      </w:pPr>
      <w:commentRangeStart w:id="3"/>
      <w:r>
        <w:rPr>
          <w:rStyle w:val="19"/>
          <w:rFonts w:hint="eastAsia" w:ascii="黑体" w:eastAsia="黑体" w:cs="宋体"/>
          <w:b w:val="0"/>
          <w:bCs w:val="0"/>
        </w:rPr>
        <w:t>MES接受到空箱等待点写入中间表的数据，根据产品生成出库申请单，并将出库信息传给设备。</w:t>
      </w:r>
      <w:commentRangeEnd w:id="3"/>
      <w:r>
        <w:commentReference w:id="3"/>
      </w:r>
    </w:p>
    <w:p>
      <w:pPr>
        <w:ind w:firstLine="480"/>
      </w:pPr>
    </w:p>
    <w:p>
      <w:pPr>
        <w:pStyle w:val="2"/>
      </w:pPr>
      <w:r>
        <w:rPr>
          <w:rFonts w:hint="eastAsia"/>
        </w:rPr>
        <w:t>涂装</w:t>
      </w:r>
    </w:p>
    <w:p>
      <w:pPr>
        <w:pStyle w:val="3"/>
        <w:rPr>
          <w:rStyle w:val="19"/>
          <w:b w:val="0"/>
          <w:bCs w:val="0"/>
        </w:rPr>
      </w:pPr>
      <w:commentRangeStart w:id="4"/>
      <w:r>
        <w:rPr>
          <w:rStyle w:val="19"/>
          <w:rFonts w:hint="eastAsia"/>
          <w:b w:val="0"/>
          <w:bCs w:val="0"/>
        </w:rPr>
        <w:t>获取涂装计划</w:t>
      </w:r>
    </w:p>
    <w:p>
      <w:pPr>
        <w:ind w:firstLine="1200" w:firstLineChars="500"/>
        <w:rPr>
          <w:rStyle w:val="19"/>
          <w:rFonts w:ascii="黑体" w:eastAsia="黑体" w:cs="宋体"/>
        </w:rPr>
      </w:pPr>
      <w:r>
        <w:rPr>
          <w:rStyle w:val="19"/>
          <w:rFonts w:hint="eastAsia" w:ascii="黑体" w:eastAsia="黑体" w:cs="宋体"/>
          <w:b w:val="0"/>
          <w:bCs w:val="0"/>
        </w:rPr>
        <w:t>调用涂装过点信息接口和需求计划接口获取过点信息和涂装计划</w:t>
      </w:r>
      <w:r>
        <w:rPr>
          <w:rStyle w:val="19"/>
          <w:rFonts w:hint="eastAsia" w:ascii="黑体" w:eastAsia="黑体" w:cs="宋体"/>
        </w:rPr>
        <w:t>。</w:t>
      </w:r>
    </w:p>
    <w:p>
      <w:pPr>
        <w:pStyle w:val="3"/>
        <w:rPr>
          <w:rStyle w:val="19"/>
          <w:b w:val="0"/>
          <w:bCs w:val="0"/>
        </w:rPr>
      </w:pPr>
      <w:r>
        <w:rPr>
          <w:rStyle w:val="19"/>
          <w:rFonts w:hint="eastAsia"/>
          <w:b w:val="0"/>
          <w:bCs w:val="0"/>
        </w:rPr>
        <w:t>计划拉动</w:t>
      </w:r>
    </w:p>
    <w:p>
      <w:pPr>
        <w:ind w:left="960" w:leftChars="400" w:firstLine="240" w:firstLineChars="100"/>
        <w:rPr>
          <w:b/>
        </w:rPr>
      </w:pPr>
      <w:r>
        <w:rPr>
          <w:rStyle w:val="19"/>
          <w:rFonts w:hint="eastAsia" w:ascii="黑体" w:eastAsia="黑体" w:cs="宋体"/>
          <w:b w:val="0"/>
        </w:rPr>
        <w:t>调用涂装计划接口，根据反馈的信号生成拉动信息，并将拉动信息传给设备。</w:t>
      </w:r>
      <w:commentRangeEnd w:id="4"/>
      <w:r>
        <w:rPr>
          <w:rStyle w:val="21"/>
        </w:rPr>
        <w:commentReference w:id="4"/>
      </w:r>
    </w:p>
    <w:p>
      <w:pPr>
        <w:pStyle w:val="3"/>
        <w:rPr>
          <w:rStyle w:val="19"/>
          <w:b w:val="0"/>
          <w:bCs w:val="0"/>
        </w:rPr>
      </w:pPr>
      <w:commentRangeStart w:id="5"/>
      <w:r>
        <w:rPr>
          <w:rStyle w:val="19"/>
          <w:rFonts w:hint="eastAsia"/>
          <w:b w:val="0"/>
          <w:bCs w:val="0"/>
        </w:rPr>
        <w:t>油漆上线扫描</w:t>
      </w:r>
    </w:p>
    <w:p>
      <w:pPr>
        <w:ind w:left="960" w:leftChars="400" w:firstLine="240" w:firstLineChars="100"/>
        <w:rPr>
          <w:b/>
          <w:bCs/>
        </w:rPr>
      </w:pPr>
      <w:r>
        <w:rPr>
          <w:rFonts w:hint="eastAsia"/>
        </w:rPr>
        <w:t xml:space="preserve">      </w:t>
      </w:r>
      <w:r>
        <w:t xml:space="preserve"> </w:t>
      </w:r>
      <w:r>
        <w:rPr>
          <w:rStyle w:val="19"/>
          <w:rFonts w:ascii="黑体" w:eastAsia="黑体" w:cs="宋体"/>
          <w:b w:val="0"/>
        </w:rPr>
        <w:t>根据涂装计划，调用油漆上线接口</w:t>
      </w:r>
      <w:r>
        <w:rPr>
          <w:rStyle w:val="19"/>
          <w:rFonts w:hint="eastAsia" w:ascii="黑体" w:eastAsia="黑体" w:cs="宋体"/>
          <w:b w:val="0"/>
        </w:rPr>
        <w:t>。根据设备反馈的信息校验料箱是否是空箱，如果是空箱调用空箱回库接口。如果不是，就校验是否还存在任务，如果没有调用空箱回库接口，有就执行存在的任务。</w:t>
      </w:r>
      <w:commentRangeEnd w:id="5"/>
      <w:r>
        <w:rPr>
          <w:rStyle w:val="21"/>
        </w:rPr>
        <w:commentReference w:id="5"/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ind w:firstLine="480"/>
        <w:rPr>
          <w:rFonts w:hint="eastAsia" w:eastAsia="宋体"/>
          <w:lang w:eastAsia="zh-CN"/>
        </w:rPr>
      </w:pPr>
      <w:r>
        <w:rPr>
          <w:rFonts w:hint="eastAsia"/>
          <w:color w:val="FF0000"/>
          <w:lang w:eastAsia="zh-CN"/>
        </w:rPr>
        <w:t>涂装这边还有掏箱业务，这里没有写</w:t>
      </w:r>
    </w:p>
    <w:p>
      <w:pPr>
        <w:ind w:firstLine="480"/>
      </w:pPr>
    </w:p>
    <w:p>
      <w:pPr>
        <w:ind w:firstLine="480"/>
        <w:rPr>
          <w:rFonts w:hint="eastAsia" w:eastAsia="宋体"/>
          <w:lang w:eastAsia="zh-CN"/>
        </w:rPr>
      </w:pPr>
      <w:r>
        <w:rPr>
          <w:rFonts w:hint="eastAsia"/>
          <w:color w:val="FF0000"/>
          <w:lang w:eastAsia="zh-CN"/>
        </w:rPr>
        <w:t>涂装完成之后涉及到空箱或零头回库的业务</w:t>
      </w:r>
    </w:p>
    <w:p>
      <w:pPr>
        <w:ind w:firstLine="480"/>
      </w:pPr>
    </w:p>
    <w:p>
      <w:pPr>
        <w:pStyle w:val="2"/>
        <w:rPr>
          <w:rStyle w:val="19"/>
          <w:b w:val="0"/>
          <w:bCs w:val="0"/>
        </w:rPr>
      </w:pPr>
      <w:r>
        <w:rPr>
          <w:rFonts w:hint="eastAsia"/>
        </w:rPr>
        <w:t>料道管理</w:t>
      </w:r>
    </w:p>
    <w:p>
      <w:pPr>
        <w:pStyle w:val="3"/>
        <w:rPr>
          <w:rStyle w:val="19"/>
          <w:b w:val="0"/>
          <w:bCs w:val="0"/>
        </w:rPr>
      </w:pPr>
      <w:r>
        <w:rPr>
          <w:rStyle w:val="19"/>
          <w:rFonts w:hint="eastAsia"/>
          <w:b w:val="0"/>
          <w:bCs w:val="0"/>
        </w:rPr>
        <w:t>料道冻结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手动冻结</w:t>
      </w:r>
    </w:p>
    <w:p>
      <w:pPr>
        <w:pStyle w:val="29"/>
        <w:ind w:left="840" w:firstLine="0" w:firstLineChars="0"/>
        <w:rPr>
          <w:rStyle w:val="19"/>
          <w:rFonts w:ascii="黑体" w:eastAsia="黑体" w:cs="宋体"/>
          <w:b w:val="0"/>
        </w:rPr>
      </w:pPr>
      <w:r>
        <w:rPr>
          <w:rStyle w:val="19"/>
          <w:rFonts w:hint="eastAsia" w:ascii="黑体" w:eastAsia="黑体" w:cs="宋体"/>
          <w:b w:val="0"/>
        </w:rPr>
        <w:t>根据用户需求调用料道冻结接口对料道进行冻结。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自动冻结</w:t>
      </w:r>
    </w:p>
    <w:p>
      <w:pPr>
        <w:pStyle w:val="29"/>
        <w:ind w:left="840" w:firstLine="0" w:firstLineChars="0"/>
        <w:rPr>
          <w:b/>
        </w:rPr>
      </w:pPr>
      <w:r>
        <w:rPr>
          <w:rStyle w:val="19"/>
          <w:rFonts w:hint="eastAsia" w:ascii="黑体" w:eastAsia="黑体" w:cs="宋体"/>
          <w:b w:val="0"/>
        </w:rPr>
        <w:t>在中间表检测到设备给的料道异常信号，对料道进行冻结。</w:t>
      </w:r>
    </w:p>
    <w:p>
      <w:pPr>
        <w:pStyle w:val="29"/>
        <w:ind w:left="840" w:firstLine="0" w:firstLineChars="0"/>
      </w:pPr>
    </w:p>
    <w:p>
      <w:pPr>
        <w:pStyle w:val="3"/>
        <w:rPr>
          <w:rStyle w:val="19"/>
          <w:b w:val="0"/>
          <w:bCs w:val="0"/>
        </w:rPr>
      </w:pPr>
      <w:r>
        <w:rPr>
          <w:rStyle w:val="19"/>
          <w:rFonts w:hint="eastAsia"/>
          <w:b w:val="0"/>
          <w:bCs w:val="0"/>
        </w:rPr>
        <w:t>料道自动整理</w:t>
      </w:r>
    </w:p>
    <w:p>
      <w:pPr>
        <w:pStyle w:val="29"/>
        <w:ind w:left="840" w:firstLine="720" w:firstLineChars="300"/>
        <w:rPr>
          <w:rStyle w:val="19"/>
          <w:rFonts w:ascii="黑体" w:eastAsia="黑体" w:cs="宋体"/>
          <w:b w:val="0"/>
        </w:rPr>
      </w:pPr>
      <w:r>
        <w:rPr>
          <w:rStyle w:val="19"/>
          <w:rFonts w:hint="eastAsia" w:ascii="黑体" w:eastAsia="黑体" w:cs="宋体"/>
          <w:b w:val="0"/>
        </w:rPr>
        <w:t>指当料道中某产品的可拉动数量一定值，并且存在前空后满和没有站队的信息的料道时，将该料道进行锁定，将料道进行原地空满交换。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盘点</w:t>
      </w:r>
    </w:p>
    <w:p>
      <w:pPr>
        <w:ind w:firstLine="480"/>
      </w:pPr>
    </w:p>
    <w:p>
      <w:pPr>
        <w:ind w:left="480" w:leftChars="200" w:firstLine="480"/>
        <w:rPr>
          <w:rStyle w:val="19"/>
          <w:rFonts w:ascii="黑体" w:eastAsia="黑体" w:cs="宋体"/>
          <w:b w:val="0"/>
        </w:rPr>
      </w:pPr>
      <w:r>
        <w:rPr>
          <w:rStyle w:val="19"/>
          <w:rFonts w:ascii="黑体" w:eastAsia="黑体" w:cs="宋体"/>
          <w:b w:val="0"/>
        </w:rPr>
        <w:t>MES</w:t>
      </w:r>
      <w:r>
        <w:rPr>
          <w:rStyle w:val="19"/>
          <w:rFonts w:hint="eastAsia" w:ascii="黑体" w:eastAsia="黑体" w:cs="宋体"/>
          <w:b w:val="0"/>
        </w:rPr>
        <w:t>接收到设备传过来的盘点信号，调用料道冻结接口对料道进行冻结。根据中间表反馈的数据，对MES系统中的库存进行调整。</w:t>
      </w:r>
    </w:p>
    <w:p>
      <w:pPr>
        <w:ind w:firstLine="199" w:firstLineChars="83"/>
      </w:pPr>
      <w:r>
        <w:t xml:space="preserve"> </w:t>
      </w:r>
    </w:p>
    <w:p>
      <w:pPr>
        <w:ind w:firstLine="199" w:firstLineChars="83"/>
      </w:pPr>
    </w:p>
    <w:p>
      <w:pPr>
        <w:ind w:firstLine="199" w:firstLineChars="83"/>
      </w:pPr>
    </w:p>
    <w:p>
      <w:pPr>
        <w:ind w:firstLine="199" w:firstLineChars="83"/>
        <w:rPr>
          <w:rFonts w:hint="eastAsia" w:eastAsia="宋体"/>
          <w:lang w:eastAsia="zh-CN"/>
        </w:rPr>
      </w:pPr>
      <w:bookmarkStart w:id="28" w:name="_GoBack"/>
      <w:r>
        <w:rPr>
          <w:rFonts w:hint="eastAsia"/>
          <w:color w:val="FF0000"/>
          <w:lang w:eastAsia="zh-CN"/>
        </w:rPr>
        <w:t>“文档中其它业务功能说明”有非常规业务。</w:t>
      </w:r>
      <w:bookmarkEnd w:id="28"/>
    </w:p>
    <w:p>
      <w:pPr>
        <w:ind w:firstLine="480"/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ack" w:date="2017-08-14T10:23:00Z" w:initials="j">
    <w:p>
      <w:pPr>
        <w:pStyle w:val="12"/>
        <w:ind w:firstLine="420"/>
      </w:pPr>
      <w:r>
        <w:rPr>
          <w:rFonts w:hint="eastAsia"/>
        </w:rPr>
        <w:t>以我的</w:t>
      </w:r>
      <w:r>
        <w:t>理解：</w:t>
      </w:r>
    </w:p>
    <w:p>
      <w:pPr>
        <w:pStyle w:val="12"/>
        <w:numPr>
          <w:ilvl w:val="0"/>
          <w:numId w:val="2"/>
        </w:numPr>
        <w:ind w:firstLineChars="0"/>
      </w:pPr>
      <w:r>
        <w:t>MES打包逻辑</w:t>
      </w:r>
      <w:r>
        <w:rPr>
          <w:rFonts w:hint="eastAsia"/>
        </w:rPr>
        <w:t>（获取</w:t>
      </w:r>
      <w:r>
        <w:t>空箱信号-取RK</w:t>
      </w:r>
      <w:r>
        <w:rPr>
          <w:rFonts w:hint="eastAsia"/>
        </w:rPr>
        <w:t>；</w:t>
      </w:r>
      <w:r>
        <w:t>获取产品条码信号-待打包产品队列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MES</w:t>
      </w:r>
      <w:r>
        <w:t>封箱（</w:t>
      </w:r>
      <w:r>
        <w:rPr>
          <w:rFonts w:hint="eastAsia"/>
        </w:rPr>
        <w:t>MES</w:t>
      </w:r>
      <w:r>
        <w:t>判断是否满箱进行封箱；获取是否有封箱信号进行封箱</w:t>
      </w:r>
      <w:r>
        <w:rPr>
          <w:rFonts w:hint="eastAsia"/>
        </w:rPr>
        <w:t>；</w:t>
      </w:r>
      <w:r>
        <w:t>封箱后发送封箱信号给设备）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MES</w:t>
      </w:r>
      <w:r>
        <w:t>入库申请（</w:t>
      </w:r>
      <w:r>
        <w:rPr>
          <w:rFonts w:hint="eastAsia"/>
        </w:rPr>
        <w:t>获取</w:t>
      </w:r>
      <w:r>
        <w:t>满箱等待信号；根据入库逻辑</w:t>
      </w:r>
      <w:r>
        <w:rPr>
          <w:rFonts w:hint="eastAsia"/>
        </w:rPr>
        <w:t>产生</w:t>
      </w:r>
      <w:r>
        <w:t>入库申请</w:t>
      </w:r>
      <w:r>
        <w:rPr>
          <w:rFonts w:hint="eastAsia"/>
        </w:rPr>
        <w:t>；</w:t>
      </w:r>
      <w:r>
        <w:t>发送入库申请给设备）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MES</w:t>
      </w:r>
      <w:r>
        <w:t>拉动空箱？？</w:t>
      </w:r>
      <w:r>
        <w:rPr>
          <w:rFonts w:hint="eastAsia"/>
        </w:rPr>
        <w:t>（获取</w:t>
      </w:r>
      <w:r>
        <w:t>空箱等待信号；产生空箱拉动需求</w:t>
      </w:r>
      <w:r>
        <w:rPr>
          <w:rFonts w:hint="eastAsia"/>
        </w:rPr>
        <w:t>；</w:t>
      </w:r>
      <w:r>
        <w:t>发送空箱拉动需求给设备</w:t>
      </w:r>
      <w:r>
        <w:rPr>
          <w:rFonts w:hint="eastAsia"/>
        </w:rPr>
        <w:t>）</w:t>
      </w:r>
    </w:p>
  </w:comment>
  <w:comment w:id="1" w:author="jack" w:date="2017-08-14T10:34:00Z" w:initials="j">
    <w:p>
      <w:pPr>
        <w:pStyle w:val="12"/>
        <w:ind w:firstLine="420"/>
      </w:pPr>
      <w:r>
        <w:rPr>
          <w:rFonts w:hint="eastAsia"/>
        </w:rPr>
        <w:t>前</w:t>
      </w:r>
      <w:r>
        <w:t>半部分逻辑是在注塑区域完成的，仓库区域执行的是后半</w:t>
      </w:r>
      <w:r>
        <w:rPr>
          <w:rFonts w:hint="eastAsia"/>
        </w:rPr>
        <w:t>部分</w:t>
      </w:r>
      <w:r>
        <w:t>的逻辑，并且在</w:t>
      </w:r>
      <w:r>
        <w:rPr>
          <w:rFonts w:hint="eastAsia"/>
        </w:rPr>
        <w:t>此</w:t>
      </w:r>
      <w:r>
        <w:t>过程中</w:t>
      </w:r>
      <w:r>
        <w:rPr>
          <w:rFonts w:hint="eastAsia"/>
        </w:rPr>
        <w:t>还</w:t>
      </w:r>
      <w:r>
        <w:t>存在锁定料道的逻辑</w:t>
      </w:r>
      <w:r>
        <w:rPr>
          <w:rFonts w:hint="eastAsia"/>
        </w:rPr>
        <w:t>，</w:t>
      </w:r>
      <w:r>
        <w:t>这个锁定料道到底怎么</w:t>
      </w:r>
      <w:r>
        <w:rPr>
          <w:rFonts w:hint="eastAsia"/>
        </w:rPr>
        <w:t>做</w:t>
      </w:r>
      <w:r>
        <w:t>文档中没</w:t>
      </w:r>
      <w:r>
        <w:rPr>
          <w:rFonts w:hint="eastAsia"/>
        </w:rPr>
        <w:t>体现</w:t>
      </w:r>
      <w:r>
        <w:t>需要在确认。</w:t>
      </w:r>
    </w:p>
    <w:p>
      <w:pPr>
        <w:pStyle w:val="12"/>
        <w:ind w:firstLine="199" w:firstLineChars="83"/>
        <w:rPr>
          <w:rFonts w:hint="eastAsia"/>
        </w:rPr>
      </w:pPr>
    </w:p>
  </w:comment>
  <w:comment w:id="2" w:author="lwu4" w:date="2017-08-14T15:10:18Z" w:initials="l">
    <w:p>
      <w:pPr>
        <w:pStyle w:val="1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没看懂？？？</w:t>
      </w:r>
    </w:p>
    <w:p>
      <w:pPr>
        <w:pStyle w:val="12"/>
        <w:rPr>
          <w:rFonts w:hint="eastAsia" w:eastAsia="宋体"/>
          <w:lang w:eastAsia="zh-CN"/>
        </w:rPr>
      </w:pPr>
    </w:p>
  </w:comment>
  <w:comment w:id="3" w:author="lwu4" w:date="2017-08-14T15:11:25Z" w:initials="l">
    <w:p>
      <w:pPr>
        <w:ind w:left="1200" w:leftChars="500" w:firstLine="480"/>
        <w:rPr>
          <w:rStyle w:val="19"/>
          <w:rFonts w:hint="eastAsia" w:ascii="黑体" w:eastAsia="黑体" w:cs="宋体"/>
          <w:b w:val="0"/>
          <w:bCs w:val="0"/>
          <w:color w:val="FF0000"/>
          <w:lang w:val="en-US" w:eastAsia="zh-CN"/>
        </w:rPr>
      </w:pPr>
    </w:p>
    <w:p>
      <w:pPr>
        <w:ind w:left="1200" w:leftChars="500" w:firstLine="480"/>
        <w:rPr>
          <w:rStyle w:val="19"/>
          <w:rFonts w:hint="eastAsia" w:ascii="黑体" w:eastAsia="黑体" w:cs="宋体"/>
          <w:b w:val="0"/>
          <w:bCs w:val="0"/>
          <w:color w:val="FF0000"/>
          <w:lang w:val="en-US" w:eastAsia="zh-CN"/>
        </w:rPr>
      </w:pPr>
      <w:r>
        <w:rPr>
          <w:rStyle w:val="19"/>
          <w:rFonts w:hint="eastAsia" w:ascii="黑体" w:eastAsia="黑体" w:cs="宋体"/>
          <w:b w:val="0"/>
          <w:bCs w:val="0"/>
          <w:color w:val="FF0000"/>
          <w:lang w:val="en-US" w:eastAsia="zh-CN"/>
        </w:rPr>
        <w:t>你这条说的是下面这个功能吧？</w:t>
      </w:r>
    </w:p>
    <w:p>
      <w:pPr>
        <w:ind w:left="1200" w:leftChars="500" w:firstLine="480"/>
        <w:rPr>
          <w:rStyle w:val="19"/>
          <w:rFonts w:hint="eastAsia" w:ascii="黑体" w:eastAsia="黑体" w:cs="宋体"/>
          <w:b w:val="0"/>
          <w:bCs w:val="0"/>
          <w:color w:val="auto"/>
          <w:lang w:val="en-US" w:eastAsia="zh-CN"/>
        </w:rPr>
      </w:pPr>
      <w:r>
        <w:rPr>
          <w:rStyle w:val="19"/>
          <w:rFonts w:hint="eastAsia" w:ascii="黑体" w:eastAsia="黑体" w:cs="宋体"/>
          <w:b w:val="0"/>
          <w:bCs w:val="0"/>
          <w:color w:val="FF0000"/>
          <w:lang w:val="en-US" w:eastAsia="zh-CN"/>
        </w:rPr>
        <w:t>注</w:t>
      </w:r>
      <w:r>
        <w:rPr>
          <w:rStyle w:val="19"/>
          <w:rFonts w:hint="eastAsia" w:ascii="黑体" w:eastAsia="黑体" w:cs="宋体"/>
          <w:b w:val="0"/>
          <w:bCs w:val="0"/>
          <w:color w:val="auto"/>
          <w:lang w:val="en-US" w:eastAsia="zh-CN"/>
        </w:rPr>
        <w:t>塑空RK出库任务</w:t>
      </w:r>
    </w:p>
    <w:p>
      <w:pPr>
        <w:ind w:left="1200" w:leftChars="500" w:firstLine="480"/>
        <w:rPr>
          <w:rStyle w:val="19"/>
          <w:rFonts w:hint="eastAsia" w:ascii="黑体" w:eastAsia="黑体" w:cs="宋体"/>
          <w:b w:val="0"/>
          <w:bCs w:val="0"/>
          <w:color w:val="auto"/>
          <w:lang w:val="en-US" w:eastAsia="zh-CN"/>
        </w:rPr>
      </w:pPr>
      <w:r>
        <w:rPr>
          <w:rStyle w:val="19"/>
          <w:rFonts w:hint="eastAsia" w:ascii="黑体" w:eastAsia="黑体" w:cs="宋体"/>
          <w:b w:val="0"/>
          <w:bCs w:val="0"/>
          <w:color w:val="auto"/>
          <w:lang w:val="en-US" w:eastAsia="zh-CN"/>
        </w:rPr>
        <w:t>根据注塑区域空箱等待点的空置信号，进行空RK任务生成，生成时需要考虑到料箱类型，所以需要取“</w:t>
      </w:r>
      <w:r>
        <w:rPr>
          <w:rFonts w:hint="eastAsia" w:eastAsia="宋体"/>
          <w:color w:val="auto"/>
          <w:lang w:val="en-US" w:eastAsia="zh-CN"/>
        </w:rPr>
        <w:t>注塑计划维护</w:t>
      </w:r>
      <w:r>
        <w:rPr>
          <w:rFonts w:hint="eastAsia"/>
          <w:color w:val="auto"/>
          <w:lang w:val="en-US" w:eastAsia="zh-CN"/>
        </w:rPr>
        <w:t>”中当前正在生产的产品。</w:t>
      </w:r>
    </w:p>
    <w:p>
      <w:pPr>
        <w:pStyle w:val="12"/>
        <w:rPr>
          <w:rFonts w:hint="eastAsia" w:eastAsia="宋体"/>
          <w:color w:val="auto"/>
          <w:lang w:eastAsia="zh-CN"/>
        </w:rPr>
      </w:pPr>
    </w:p>
  </w:comment>
  <w:comment w:id="4" w:author="jack" w:date="2017-08-14T13:32:00Z" w:initials="j">
    <w:p>
      <w:pPr>
        <w:pStyle w:val="12"/>
        <w:ind w:firstLine="420"/>
        <w:rPr>
          <w:rFonts w:hint="eastAsia"/>
        </w:rPr>
      </w:pPr>
      <w:r>
        <w:rPr>
          <w:rFonts w:hint="eastAsia"/>
        </w:rPr>
        <w:t>获取</w:t>
      </w:r>
      <w:r>
        <w:t>涂装计划和计算拉动需求应该属于一个业务范围，计算拉动需求是根据涂装计划算出来的。</w:t>
      </w:r>
    </w:p>
  </w:comment>
  <w:comment w:id="5" w:author="jack" w:date="2017-08-14T13:35:00Z" w:initials="j">
    <w:p>
      <w:pPr>
        <w:pStyle w:val="12"/>
        <w:ind w:firstLine="420"/>
        <w:rPr>
          <w:rFonts w:hint="eastAsia"/>
        </w:rPr>
      </w:pPr>
      <w:r>
        <w:rPr>
          <w:rFonts w:hint="eastAsia"/>
        </w:rPr>
        <w:t>涂装</w:t>
      </w:r>
      <w:r>
        <w:t>上线不涉及到空箱逻辑处理吧！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54673"/>
    <w:multiLevelType w:val="multilevel"/>
    <w:tmpl w:val="13A54673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094685"/>
    <w:multiLevelType w:val="multilevel"/>
    <w:tmpl w:val="14094685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335E694A"/>
    <w:multiLevelType w:val="multilevel"/>
    <w:tmpl w:val="335E694A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7CF4E9C"/>
    <w:multiLevelType w:val="multilevel"/>
    <w:tmpl w:val="37CF4E9C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D156D1B"/>
    <w:multiLevelType w:val="multilevel"/>
    <w:tmpl w:val="4D156D1B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C1E6430"/>
    <w:multiLevelType w:val="multilevel"/>
    <w:tmpl w:val="7C1E643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B9"/>
    <w:rsid w:val="0014500D"/>
    <w:rsid w:val="00157FAB"/>
    <w:rsid w:val="001862E2"/>
    <w:rsid w:val="00194B44"/>
    <w:rsid w:val="001A3429"/>
    <w:rsid w:val="001E2250"/>
    <w:rsid w:val="00227455"/>
    <w:rsid w:val="00231741"/>
    <w:rsid w:val="00326309"/>
    <w:rsid w:val="00345AC7"/>
    <w:rsid w:val="0035449E"/>
    <w:rsid w:val="00357F04"/>
    <w:rsid w:val="003B2217"/>
    <w:rsid w:val="00464659"/>
    <w:rsid w:val="005A01E5"/>
    <w:rsid w:val="005E2615"/>
    <w:rsid w:val="006B52ED"/>
    <w:rsid w:val="006E03F2"/>
    <w:rsid w:val="006E2E91"/>
    <w:rsid w:val="006F44B2"/>
    <w:rsid w:val="00704533"/>
    <w:rsid w:val="007709CD"/>
    <w:rsid w:val="007A1C66"/>
    <w:rsid w:val="00826FB9"/>
    <w:rsid w:val="008C4CF7"/>
    <w:rsid w:val="0092089B"/>
    <w:rsid w:val="00977489"/>
    <w:rsid w:val="009A5169"/>
    <w:rsid w:val="009F3B05"/>
    <w:rsid w:val="00B7615D"/>
    <w:rsid w:val="00BA40EA"/>
    <w:rsid w:val="00BC4EC3"/>
    <w:rsid w:val="00BE7475"/>
    <w:rsid w:val="00C20999"/>
    <w:rsid w:val="00CC0FB6"/>
    <w:rsid w:val="00D17BB1"/>
    <w:rsid w:val="00D80F01"/>
    <w:rsid w:val="00D829BF"/>
    <w:rsid w:val="00E91EBF"/>
    <w:rsid w:val="00EB290A"/>
    <w:rsid w:val="00F32B00"/>
    <w:rsid w:val="00FA49E0"/>
    <w:rsid w:val="094625F1"/>
    <w:rsid w:val="415002A0"/>
    <w:rsid w:val="6FEE6885"/>
    <w:rsid w:val="7C3A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26"/>
    <w:qFormat/>
    <w:uiPriority w:val="0"/>
    <w:pPr>
      <w:numPr>
        <w:ilvl w:val="0"/>
        <w:numId w:val="1"/>
      </w:numPr>
      <w:adjustRightInd w:val="0"/>
      <w:snapToGrid w:val="0"/>
      <w:outlineLvl w:val="0"/>
    </w:pPr>
    <w:rPr>
      <w:rFonts w:ascii="Times New Roman" w:hAnsi="Times New Roman" w:eastAsia="黑体" w:cs="Arial"/>
      <w:kern w:val="2"/>
      <w:sz w:val="36"/>
      <w:szCs w:val="20"/>
      <w:lang w:val="en-US" w:eastAsia="zh-CN" w:bidi="ar-SA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numPr>
        <w:ilvl w:val="1"/>
        <w:numId w:val="1"/>
      </w:numPr>
      <w:spacing w:before="240"/>
      <w:ind w:firstLine="0" w:firstLineChars="0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numPr>
        <w:ilvl w:val="2"/>
        <w:numId w:val="1"/>
      </w:numPr>
      <w:ind w:firstLine="0" w:firstLineChars="0"/>
      <w:outlineLvl w:val="2"/>
    </w:pPr>
    <w:rPr>
      <w:rFonts w:ascii="黑体" w:eastAsia="黑体" w:cs="宋体"/>
      <w:b/>
      <w:bCs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2"/>
    <w:unhideWhenUsed/>
    <w:uiPriority w:val="99"/>
    <w:rPr>
      <w:b/>
      <w:bCs/>
    </w:rPr>
  </w:style>
  <w:style w:type="paragraph" w:styleId="12">
    <w:name w:val="annotation text"/>
    <w:basedOn w:val="1"/>
    <w:link w:val="41"/>
    <w:unhideWhenUsed/>
    <w:uiPriority w:val="99"/>
  </w:style>
  <w:style w:type="paragraph" w:styleId="13">
    <w:name w:val="endnote text"/>
    <w:basedOn w:val="1"/>
    <w:link w:val="39"/>
    <w:unhideWhenUsed/>
    <w:qFormat/>
    <w:uiPriority w:val="99"/>
    <w:pPr>
      <w:snapToGrid w:val="0"/>
    </w:pPr>
  </w:style>
  <w:style w:type="paragraph" w:styleId="14">
    <w:name w:val="Balloon Text"/>
    <w:basedOn w:val="1"/>
    <w:link w:val="4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5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footnote text"/>
    <w:basedOn w:val="1"/>
    <w:link w:val="40"/>
    <w:unhideWhenUsed/>
    <w:qFormat/>
    <w:uiPriority w:val="99"/>
    <w:pPr>
      <w:snapToGrid w:val="0"/>
    </w:pPr>
    <w:rPr>
      <w:sz w:val="18"/>
      <w:szCs w:val="18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ndnote reference"/>
    <w:basedOn w:val="18"/>
    <w:unhideWhenUsed/>
    <w:qFormat/>
    <w:uiPriority w:val="99"/>
    <w:rPr>
      <w:vertAlign w:val="superscript"/>
    </w:rPr>
  </w:style>
  <w:style w:type="character" w:styleId="21">
    <w:name w:val="annotation reference"/>
    <w:basedOn w:val="18"/>
    <w:unhideWhenUsed/>
    <w:uiPriority w:val="99"/>
    <w:rPr>
      <w:sz w:val="21"/>
      <w:szCs w:val="21"/>
    </w:rPr>
  </w:style>
  <w:style w:type="character" w:styleId="22">
    <w:name w:val="footnote reference"/>
    <w:basedOn w:val="18"/>
    <w:unhideWhenUsed/>
    <w:qFormat/>
    <w:uiPriority w:val="99"/>
    <w:rPr>
      <w:vertAlign w:val="superscript"/>
    </w:rPr>
  </w:style>
  <w:style w:type="character" w:customStyle="1" w:styleId="24">
    <w:name w:val="页眉 Char"/>
    <w:basedOn w:val="18"/>
    <w:link w:val="16"/>
    <w:uiPriority w:val="99"/>
    <w:rPr>
      <w:sz w:val="18"/>
      <w:szCs w:val="18"/>
    </w:rPr>
  </w:style>
  <w:style w:type="character" w:customStyle="1" w:styleId="25">
    <w:name w:val="页脚 Char"/>
    <w:basedOn w:val="18"/>
    <w:link w:val="15"/>
    <w:qFormat/>
    <w:uiPriority w:val="99"/>
    <w:rPr>
      <w:sz w:val="18"/>
      <w:szCs w:val="18"/>
    </w:rPr>
  </w:style>
  <w:style w:type="character" w:customStyle="1" w:styleId="26">
    <w:name w:val="标题 1 Char"/>
    <w:basedOn w:val="18"/>
    <w:link w:val="2"/>
    <w:qFormat/>
    <w:uiPriority w:val="0"/>
    <w:rPr>
      <w:rFonts w:ascii="Times New Roman" w:hAnsi="Times New Roman" w:eastAsia="黑体" w:cs="Arial"/>
      <w:sz w:val="36"/>
      <w:szCs w:val="20"/>
    </w:rPr>
  </w:style>
  <w:style w:type="character" w:customStyle="1" w:styleId="27">
    <w:name w:val="标题 2 字符"/>
    <w:basedOn w:val="18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8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9">
    <w:name w:val="List Paragraph"/>
    <w:basedOn w:val="1"/>
    <w:qFormat/>
    <w:uiPriority w:val="34"/>
    <w:pPr>
      <w:ind w:firstLine="420"/>
    </w:pPr>
  </w:style>
  <w:style w:type="character" w:customStyle="1" w:styleId="30">
    <w:name w:val="标题 2 Char1"/>
    <w:link w:val="3"/>
    <w:semiHidden/>
    <w:locked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1">
    <w:name w:val="标题 3 Char"/>
    <w:link w:val="4"/>
    <w:qFormat/>
    <w:locked/>
    <w:uiPriority w:val="0"/>
    <w:rPr>
      <w:rFonts w:ascii="黑体" w:hAnsi="Times New Roman" w:eastAsia="黑体" w:cs="宋体"/>
      <w:b/>
      <w:bCs/>
      <w:sz w:val="24"/>
      <w:szCs w:val="24"/>
    </w:rPr>
  </w:style>
  <w:style w:type="character" w:customStyle="1" w:styleId="32">
    <w:name w:val="标题 2 Char"/>
    <w:qFormat/>
    <w:uiPriority w:val="0"/>
    <w:rPr>
      <w:b/>
      <w:bCs/>
      <w:kern w:val="2"/>
      <w:sz w:val="28"/>
      <w:szCs w:val="28"/>
    </w:rPr>
  </w:style>
  <w:style w:type="character" w:customStyle="1" w:styleId="33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18"/>
    <w:link w:val="6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5">
    <w:name w:val="标题 6 Char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18"/>
    <w:link w:val="8"/>
    <w:semiHidden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7">
    <w:name w:val="标题 8 Char"/>
    <w:basedOn w:val="18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Char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9">
    <w:name w:val="尾注文本 Char"/>
    <w:basedOn w:val="18"/>
    <w:link w:val="13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0">
    <w:name w:val="脚注文本 Char"/>
    <w:basedOn w:val="18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1">
    <w:name w:val="批注文字 Char"/>
    <w:basedOn w:val="18"/>
    <w:link w:val="12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2">
    <w:name w:val="批注主题 Char"/>
    <w:basedOn w:val="41"/>
    <w:link w:val="11"/>
    <w:semiHidden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3">
    <w:name w:val="批注框文本 Char"/>
    <w:basedOn w:val="18"/>
    <w:link w:val="14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B98195-C73D-46D5-A796-7030DF5018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169</Words>
  <Characters>964</Characters>
  <Lines>8</Lines>
  <Paragraphs>2</Paragraphs>
  <TotalTime>0</TotalTime>
  <ScaleCrop>false</ScaleCrop>
  <LinksUpToDate>false</LinksUpToDate>
  <CharactersWithSpaces>1131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2017-08-14T02:34:00Z</dcterms:created>
  <dc:creator>dingminw@outlook.com</dc:creator>
  <cp:lastModifiedBy>lwu4</cp:lastModifiedBy>
  <dcterms:modified xsi:type="dcterms:W3CDTF">2017-08-14T07:15:56Z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